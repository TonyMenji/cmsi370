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8D215" w14:textId="77777777" w:rsidR="00A40A85" w:rsidRPr="00E62F35" w:rsidRDefault="00A40A85" w:rsidP="00A40A85">
      <w:pPr>
        <w:pStyle w:val="NoSpacing"/>
        <w:rPr>
          <w:rFonts w:ascii="Times New Roman" w:hAnsi="Times New Roman" w:cs="Times New Roman"/>
          <w:b/>
          <w:sz w:val="24"/>
          <w:szCs w:val="24"/>
        </w:rPr>
      </w:pPr>
      <w:commentRangeStart w:id="0"/>
      <w:r w:rsidRPr="00E62F35">
        <w:rPr>
          <w:rFonts w:ascii="Times New Roman" w:hAnsi="Times New Roman" w:cs="Times New Roman"/>
          <w:b/>
          <w:sz w:val="24"/>
          <w:szCs w:val="24"/>
        </w:rPr>
        <w:t>Introduction</w:t>
      </w:r>
      <w:commentRangeEnd w:id="0"/>
      <w:r w:rsidR="00670BB9">
        <w:rPr>
          <w:rStyle w:val="CommentReference"/>
        </w:rPr>
        <w:commentReference w:id="0"/>
      </w:r>
    </w:p>
    <w:p w14:paraId="06102DF9" w14:textId="77777777" w:rsidR="00D834B9" w:rsidRPr="00E62F35" w:rsidRDefault="00A40A85" w:rsidP="00A40A85">
      <w:pPr>
        <w:pStyle w:val="NoSpacing"/>
        <w:rPr>
          <w:rFonts w:ascii="Times New Roman" w:hAnsi="Times New Roman" w:cs="Times New Roman"/>
          <w:sz w:val="24"/>
          <w:szCs w:val="24"/>
        </w:rPr>
      </w:pPr>
      <w:r w:rsidRPr="00E62F35">
        <w:rPr>
          <w:rFonts w:ascii="Times New Roman" w:hAnsi="Times New Roman" w:cs="Times New Roman"/>
          <w:sz w:val="24"/>
          <w:szCs w:val="24"/>
        </w:rPr>
        <w:tab/>
      </w:r>
    </w:p>
    <w:p w14:paraId="35C061BB" w14:textId="77777777" w:rsidR="00A40A85" w:rsidRPr="00E62F35" w:rsidRDefault="00A40A85" w:rsidP="00A40A85">
      <w:pPr>
        <w:pStyle w:val="NoSpacing"/>
        <w:rPr>
          <w:rFonts w:ascii="Times New Roman" w:hAnsi="Times New Roman" w:cs="Times New Roman"/>
          <w:sz w:val="24"/>
          <w:szCs w:val="24"/>
        </w:rPr>
      </w:pPr>
      <w:r w:rsidRPr="00E62F35">
        <w:rPr>
          <w:rFonts w:ascii="Times New Roman" w:hAnsi="Times New Roman" w:cs="Times New Roman"/>
          <w:sz w:val="24"/>
          <w:szCs w:val="24"/>
        </w:rPr>
        <w:t>This is an experiment</w:t>
      </w:r>
      <w:r w:rsidR="00511EA6" w:rsidRPr="00E62F35">
        <w:rPr>
          <w:rFonts w:ascii="Times New Roman" w:hAnsi="Times New Roman" w:cs="Times New Roman"/>
          <w:sz w:val="24"/>
          <w:szCs w:val="24"/>
        </w:rPr>
        <w:t xml:space="preserve"> </w:t>
      </w:r>
      <w:proofErr w:type="gramStart"/>
      <w:r w:rsidR="00511EA6" w:rsidRPr="00E62F35">
        <w:rPr>
          <w:rFonts w:ascii="Times New Roman" w:hAnsi="Times New Roman" w:cs="Times New Roman"/>
          <w:sz w:val="24"/>
          <w:szCs w:val="24"/>
        </w:rPr>
        <w:t xml:space="preserve">on </w:t>
      </w:r>
      <w:commentRangeStart w:id="1"/>
      <w:r w:rsidR="00511EA6" w:rsidRPr="00E62F35">
        <w:rPr>
          <w:rFonts w:ascii="Times New Roman" w:hAnsi="Times New Roman" w:cs="Times New Roman"/>
          <w:sz w:val="24"/>
          <w:szCs w:val="24"/>
        </w:rPr>
        <w:t>three different music</w:t>
      </w:r>
      <w:r w:rsidRPr="00E62F35">
        <w:rPr>
          <w:rFonts w:ascii="Times New Roman" w:hAnsi="Times New Roman" w:cs="Times New Roman"/>
          <w:sz w:val="24"/>
          <w:szCs w:val="24"/>
        </w:rPr>
        <w:t xml:space="preserve"> on</w:t>
      </w:r>
      <w:r w:rsidR="00511EA6" w:rsidRPr="00E62F35">
        <w:rPr>
          <w:rFonts w:ascii="Times New Roman" w:hAnsi="Times New Roman" w:cs="Times New Roman"/>
          <w:sz w:val="24"/>
          <w:szCs w:val="24"/>
        </w:rPr>
        <w:t xml:space="preserve"> three digital media software</w:t>
      </w:r>
      <w:commentRangeEnd w:id="1"/>
      <w:r w:rsidR="00670BB9">
        <w:rPr>
          <w:rStyle w:val="CommentReference"/>
        </w:rPr>
        <w:commentReference w:id="1"/>
      </w:r>
      <w:r w:rsidR="00511EA6" w:rsidRPr="00E62F35">
        <w:rPr>
          <w:rFonts w:ascii="Times New Roman" w:hAnsi="Times New Roman" w:cs="Times New Roman"/>
          <w:sz w:val="24"/>
          <w:szCs w:val="24"/>
        </w:rPr>
        <w:t>, used for playing, managing and organizing music media</w:t>
      </w:r>
      <w:proofErr w:type="gramEnd"/>
      <w:r w:rsidR="00511EA6" w:rsidRPr="00E62F35">
        <w:rPr>
          <w:rFonts w:ascii="Times New Roman" w:hAnsi="Times New Roman" w:cs="Times New Roman"/>
          <w:sz w:val="24"/>
          <w:szCs w:val="24"/>
        </w:rPr>
        <w:t>. These music libraries</w:t>
      </w:r>
      <w:r w:rsidR="00CA104E" w:rsidRPr="00E62F35">
        <w:rPr>
          <w:rFonts w:ascii="Times New Roman" w:hAnsi="Times New Roman" w:cs="Times New Roman"/>
          <w:sz w:val="24"/>
          <w:szCs w:val="24"/>
        </w:rPr>
        <w:t xml:space="preserve"> </w:t>
      </w:r>
      <w:del w:id="2" w:author="John David N. Dionisio" w:date="2013-10-07T21:09:00Z">
        <w:r w:rsidR="00CA104E" w:rsidRPr="00E62F35" w:rsidDel="00670BB9">
          <w:rPr>
            <w:rFonts w:ascii="Times New Roman" w:hAnsi="Times New Roman" w:cs="Times New Roman"/>
            <w:sz w:val="24"/>
            <w:szCs w:val="24"/>
          </w:rPr>
          <w:delText xml:space="preserve">can </w:delText>
        </w:r>
      </w:del>
      <w:r w:rsidR="00CA104E" w:rsidRPr="00E62F35">
        <w:rPr>
          <w:rFonts w:ascii="Times New Roman" w:hAnsi="Times New Roman" w:cs="Times New Roman"/>
          <w:sz w:val="24"/>
          <w:szCs w:val="24"/>
        </w:rPr>
        <w:t xml:space="preserve">are used on computers, tablets and phones but for this study we </w:t>
      </w:r>
      <w:del w:id="3" w:author="John David N. Dionisio" w:date="2013-10-07T21:09:00Z">
        <w:r w:rsidR="00CA104E" w:rsidRPr="00E62F35" w:rsidDel="00670BB9">
          <w:rPr>
            <w:rFonts w:ascii="Times New Roman" w:hAnsi="Times New Roman" w:cs="Times New Roman"/>
            <w:sz w:val="24"/>
            <w:szCs w:val="24"/>
          </w:rPr>
          <w:delText>will be experimenting</w:delText>
        </w:r>
      </w:del>
      <w:ins w:id="4" w:author="John David N. Dionisio" w:date="2013-10-07T21:09:00Z">
        <w:r w:rsidR="00670BB9">
          <w:rPr>
            <w:rFonts w:ascii="Times New Roman" w:hAnsi="Times New Roman" w:cs="Times New Roman"/>
            <w:sz w:val="24"/>
            <w:szCs w:val="24"/>
          </w:rPr>
          <w:t>experimented</w:t>
        </w:r>
      </w:ins>
      <w:r w:rsidR="00CA104E" w:rsidRPr="00E62F35">
        <w:rPr>
          <w:rFonts w:ascii="Times New Roman" w:hAnsi="Times New Roman" w:cs="Times New Roman"/>
          <w:sz w:val="24"/>
          <w:szCs w:val="24"/>
        </w:rPr>
        <w:t xml:space="preserve"> on computers only.</w:t>
      </w:r>
      <w:r w:rsidRPr="00E62F35">
        <w:rPr>
          <w:rFonts w:ascii="Times New Roman" w:hAnsi="Times New Roman" w:cs="Times New Roman"/>
          <w:sz w:val="24"/>
          <w:szCs w:val="24"/>
        </w:rPr>
        <w:t xml:space="preserve"> </w:t>
      </w:r>
      <w:commentRangeStart w:id="5"/>
      <w:r w:rsidR="00CA104E" w:rsidRPr="00E62F35">
        <w:rPr>
          <w:rFonts w:ascii="Times New Roman" w:hAnsi="Times New Roman" w:cs="Times New Roman"/>
          <w:sz w:val="24"/>
          <w:szCs w:val="24"/>
        </w:rPr>
        <w:t>There will be three music software</w:t>
      </w:r>
      <w:r w:rsidR="00326AA0" w:rsidRPr="00E62F35">
        <w:rPr>
          <w:rFonts w:ascii="Times New Roman" w:hAnsi="Times New Roman" w:cs="Times New Roman"/>
          <w:sz w:val="24"/>
          <w:szCs w:val="24"/>
        </w:rPr>
        <w:t xml:space="preserve"> and they will be </w:t>
      </w:r>
      <w:del w:id="6" w:author="John David N. Dionisio" w:date="2013-10-07T21:14:00Z">
        <w:r w:rsidR="00326AA0" w:rsidRPr="00E62F35" w:rsidDel="00670BB9">
          <w:rPr>
            <w:rFonts w:ascii="Times New Roman" w:hAnsi="Times New Roman" w:cs="Times New Roman"/>
            <w:sz w:val="24"/>
            <w:szCs w:val="24"/>
          </w:rPr>
          <w:delText>ITunes</w:delText>
        </w:r>
      </w:del>
      <w:ins w:id="7" w:author="John David N. Dionisio" w:date="2013-10-07T21:14:00Z">
        <w:r w:rsidR="00670BB9">
          <w:rPr>
            <w:rFonts w:ascii="Times New Roman" w:hAnsi="Times New Roman" w:cs="Times New Roman"/>
            <w:sz w:val="24"/>
            <w:szCs w:val="24"/>
          </w:rPr>
          <w:t>i</w:t>
        </w:r>
        <w:r w:rsidR="00670BB9" w:rsidRPr="00E62F35">
          <w:rPr>
            <w:rFonts w:ascii="Times New Roman" w:hAnsi="Times New Roman" w:cs="Times New Roman"/>
            <w:sz w:val="24"/>
            <w:szCs w:val="24"/>
          </w:rPr>
          <w:t>Tunes</w:t>
        </w:r>
      </w:ins>
      <w:r w:rsidR="00326AA0" w:rsidRPr="00E62F35">
        <w:rPr>
          <w:rFonts w:ascii="Times New Roman" w:hAnsi="Times New Roman" w:cs="Times New Roman"/>
          <w:sz w:val="24"/>
          <w:szCs w:val="24"/>
        </w:rPr>
        <w:t>, Spotify and Google Music.</w:t>
      </w:r>
      <w:commentRangeEnd w:id="5"/>
      <w:r w:rsidR="00670BB9">
        <w:rPr>
          <w:rStyle w:val="CommentReference"/>
        </w:rPr>
        <w:commentReference w:id="5"/>
      </w:r>
      <w:r w:rsidR="00326AA0" w:rsidRPr="00E62F35">
        <w:rPr>
          <w:rFonts w:ascii="Times New Roman" w:hAnsi="Times New Roman" w:cs="Times New Roman"/>
          <w:sz w:val="24"/>
          <w:szCs w:val="24"/>
        </w:rPr>
        <w:t xml:space="preserve"> To gain data for this experiment we will have</w:t>
      </w:r>
      <w:r w:rsidR="00CA104E" w:rsidRPr="00E62F35">
        <w:rPr>
          <w:rFonts w:ascii="Times New Roman" w:hAnsi="Times New Roman" w:cs="Times New Roman"/>
          <w:sz w:val="24"/>
          <w:szCs w:val="24"/>
        </w:rPr>
        <w:t xml:space="preserve"> </w:t>
      </w:r>
      <w:r w:rsidRPr="00E62F35">
        <w:rPr>
          <w:rFonts w:ascii="Times New Roman" w:hAnsi="Times New Roman" w:cs="Times New Roman"/>
          <w:sz w:val="24"/>
          <w:szCs w:val="24"/>
        </w:rPr>
        <w:t>eight people</w:t>
      </w:r>
      <w:r w:rsidR="007A45F9" w:rsidRPr="00E62F35">
        <w:rPr>
          <w:rFonts w:ascii="Times New Roman" w:hAnsi="Times New Roman" w:cs="Times New Roman"/>
          <w:sz w:val="24"/>
          <w:szCs w:val="24"/>
        </w:rPr>
        <w:t>, used as our test subjects,</w:t>
      </w:r>
      <w:r w:rsidRPr="00E62F35">
        <w:rPr>
          <w:rFonts w:ascii="Times New Roman" w:hAnsi="Times New Roman" w:cs="Times New Roman"/>
          <w:sz w:val="24"/>
          <w:szCs w:val="24"/>
        </w:rPr>
        <w:t xml:space="preserve"> with comp</w:t>
      </w:r>
      <w:r w:rsidR="00326AA0" w:rsidRPr="00E62F35">
        <w:rPr>
          <w:rFonts w:ascii="Times New Roman" w:hAnsi="Times New Roman" w:cs="Times New Roman"/>
          <w:sz w:val="24"/>
          <w:szCs w:val="24"/>
        </w:rPr>
        <w:t xml:space="preserve">letely random backgrounds on </w:t>
      </w:r>
      <w:r w:rsidR="00836F1B" w:rsidRPr="00E62F35">
        <w:rPr>
          <w:rFonts w:ascii="Times New Roman" w:hAnsi="Times New Roman" w:cs="Times New Roman"/>
          <w:sz w:val="24"/>
          <w:szCs w:val="24"/>
        </w:rPr>
        <w:t xml:space="preserve">these three </w:t>
      </w:r>
      <w:r w:rsidR="00326AA0" w:rsidRPr="00E62F35">
        <w:rPr>
          <w:rFonts w:ascii="Times New Roman" w:hAnsi="Times New Roman" w:cs="Times New Roman"/>
          <w:sz w:val="24"/>
          <w:szCs w:val="24"/>
        </w:rPr>
        <w:t>software</w:t>
      </w:r>
      <w:r w:rsidR="00836F1B" w:rsidRPr="00E62F35">
        <w:rPr>
          <w:rFonts w:ascii="Times New Roman" w:hAnsi="Times New Roman" w:cs="Times New Roman"/>
          <w:sz w:val="24"/>
          <w:szCs w:val="24"/>
        </w:rPr>
        <w:t>,</w:t>
      </w:r>
      <w:r w:rsidR="00326AA0" w:rsidRPr="00E62F35">
        <w:rPr>
          <w:rFonts w:ascii="Times New Roman" w:hAnsi="Times New Roman" w:cs="Times New Roman"/>
          <w:sz w:val="24"/>
          <w:szCs w:val="24"/>
        </w:rPr>
        <w:t xml:space="preserve"> </w:t>
      </w:r>
      <w:r w:rsidR="00836F1B" w:rsidRPr="00E62F35">
        <w:rPr>
          <w:rFonts w:ascii="Times New Roman" w:hAnsi="Times New Roman" w:cs="Times New Roman"/>
          <w:sz w:val="24"/>
          <w:szCs w:val="24"/>
        </w:rPr>
        <w:t xml:space="preserve">and computer software in general, </w:t>
      </w:r>
      <w:r w:rsidR="00326AA0" w:rsidRPr="00E62F35">
        <w:rPr>
          <w:rFonts w:ascii="Times New Roman" w:hAnsi="Times New Roman" w:cs="Times New Roman"/>
          <w:sz w:val="24"/>
          <w:szCs w:val="24"/>
        </w:rPr>
        <w:t xml:space="preserve">go through three different tasks in each of the </w:t>
      </w:r>
      <w:r w:rsidR="00836F1B" w:rsidRPr="00E62F35">
        <w:rPr>
          <w:rFonts w:ascii="Times New Roman" w:hAnsi="Times New Roman" w:cs="Times New Roman"/>
          <w:sz w:val="24"/>
          <w:szCs w:val="24"/>
        </w:rPr>
        <w:t>music libraries.</w:t>
      </w:r>
      <w:r w:rsidR="00D834B9" w:rsidRPr="00E62F35">
        <w:rPr>
          <w:rFonts w:ascii="Times New Roman" w:hAnsi="Times New Roman" w:cs="Times New Roman"/>
          <w:sz w:val="24"/>
          <w:szCs w:val="24"/>
        </w:rPr>
        <w:t xml:space="preserve"> All the tasks are able to be done in all three of the music libraries in order to make comparisons easier and better.</w:t>
      </w:r>
      <w:r w:rsidR="00836F1B" w:rsidRPr="00E62F35">
        <w:rPr>
          <w:rFonts w:ascii="Times New Roman" w:hAnsi="Times New Roman" w:cs="Times New Roman"/>
          <w:sz w:val="24"/>
          <w:szCs w:val="24"/>
        </w:rPr>
        <w:t xml:space="preserve"> Through these tasks they will be </w:t>
      </w:r>
      <w:del w:id="8" w:author="John David N. Dionisio" w:date="2013-10-07T21:10:00Z">
        <w:r w:rsidR="00836F1B" w:rsidRPr="00E62F35" w:rsidDel="00670BB9">
          <w:rPr>
            <w:rFonts w:ascii="Times New Roman" w:hAnsi="Times New Roman" w:cs="Times New Roman"/>
            <w:sz w:val="24"/>
            <w:szCs w:val="24"/>
          </w:rPr>
          <w:delText>times</w:delText>
        </w:r>
      </w:del>
      <w:ins w:id="9" w:author="John David N. Dionisio" w:date="2013-10-07T21:10:00Z">
        <w:r w:rsidR="00670BB9" w:rsidRPr="00E62F35">
          <w:rPr>
            <w:rFonts w:ascii="Times New Roman" w:hAnsi="Times New Roman" w:cs="Times New Roman"/>
            <w:sz w:val="24"/>
            <w:szCs w:val="24"/>
          </w:rPr>
          <w:t>time</w:t>
        </w:r>
        <w:r w:rsidR="00670BB9">
          <w:rPr>
            <w:rFonts w:ascii="Times New Roman" w:hAnsi="Times New Roman" w:cs="Times New Roman"/>
            <w:sz w:val="24"/>
            <w:szCs w:val="24"/>
          </w:rPr>
          <w:t>d</w:t>
        </w:r>
      </w:ins>
      <w:r w:rsidR="00836F1B" w:rsidRPr="00E62F35">
        <w:rPr>
          <w:rFonts w:ascii="Times New Roman" w:hAnsi="Times New Roman" w:cs="Times New Roman"/>
          <w:sz w:val="24"/>
          <w:szCs w:val="24"/>
        </w:rPr>
        <w:t xml:space="preserve">, recorded and asked questions to get the best data possible. With this we are trying to find the </w:t>
      </w:r>
      <w:commentRangeStart w:id="10"/>
      <w:r w:rsidR="00836F1B" w:rsidRPr="00E62F35">
        <w:rPr>
          <w:rFonts w:ascii="Times New Roman" w:hAnsi="Times New Roman" w:cs="Times New Roman"/>
          <w:sz w:val="24"/>
          <w:szCs w:val="24"/>
        </w:rPr>
        <w:t xml:space="preserve">best </w:t>
      </w:r>
      <w:commentRangeEnd w:id="10"/>
      <w:r w:rsidR="00670BB9">
        <w:rPr>
          <w:rStyle w:val="CommentReference"/>
        </w:rPr>
        <w:commentReference w:id="10"/>
      </w:r>
      <w:r w:rsidR="00836F1B" w:rsidRPr="00E62F35">
        <w:rPr>
          <w:rFonts w:ascii="Times New Roman" w:hAnsi="Times New Roman" w:cs="Times New Roman"/>
          <w:sz w:val="24"/>
          <w:szCs w:val="24"/>
        </w:rPr>
        <w:t>music libraries according to the data as well as what these people say. To measure which is the best, we will be using the five metrics of learnability, memorability, effic</w:t>
      </w:r>
      <w:r w:rsidR="00D834B9" w:rsidRPr="00E62F35">
        <w:rPr>
          <w:rFonts w:ascii="Times New Roman" w:hAnsi="Times New Roman" w:cs="Times New Roman"/>
          <w:sz w:val="24"/>
          <w:szCs w:val="24"/>
        </w:rPr>
        <w:t>iency, errors and satisfaction.</w:t>
      </w:r>
    </w:p>
    <w:p w14:paraId="30720638" w14:textId="77777777" w:rsidR="00D834B9" w:rsidRPr="00E62F35" w:rsidRDefault="00D834B9" w:rsidP="00A40A85">
      <w:pPr>
        <w:pStyle w:val="NoSpacing"/>
        <w:rPr>
          <w:rFonts w:ascii="Times New Roman" w:hAnsi="Times New Roman" w:cs="Times New Roman"/>
          <w:sz w:val="24"/>
          <w:szCs w:val="24"/>
        </w:rPr>
      </w:pPr>
    </w:p>
    <w:p w14:paraId="21657088" w14:textId="77777777" w:rsidR="008A32E5" w:rsidRPr="00E62F35" w:rsidRDefault="008A32E5" w:rsidP="00A40A85">
      <w:pPr>
        <w:pStyle w:val="NoSpacing"/>
        <w:rPr>
          <w:rFonts w:ascii="Times New Roman" w:hAnsi="Times New Roman" w:cs="Times New Roman"/>
          <w:sz w:val="24"/>
          <w:szCs w:val="24"/>
        </w:rPr>
      </w:pPr>
      <w:r w:rsidRPr="00E62F35">
        <w:rPr>
          <w:rFonts w:ascii="Times New Roman" w:hAnsi="Times New Roman" w:cs="Times New Roman"/>
          <w:sz w:val="24"/>
          <w:szCs w:val="24"/>
        </w:rPr>
        <w:t>We will go through what each task is as well as go through each test subject in detail to find reason behind the data collected.</w:t>
      </w:r>
      <w:r w:rsidR="000467F1" w:rsidRPr="00E62F35">
        <w:rPr>
          <w:rFonts w:ascii="Times New Roman" w:hAnsi="Times New Roman" w:cs="Times New Roman"/>
          <w:sz w:val="24"/>
          <w:szCs w:val="24"/>
        </w:rPr>
        <w:t xml:space="preserve"> We </w:t>
      </w:r>
      <w:commentRangeStart w:id="11"/>
      <w:r w:rsidR="000467F1" w:rsidRPr="00E62F35">
        <w:rPr>
          <w:rFonts w:ascii="Times New Roman" w:hAnsi="Times New Roman" w:cs="Times New Roman"/>
          <w:sz w:val="24"/>
          <w:szCs w:val="24"/>
        </w:rPr>
        <w:t>will then</w:t>
      </w:r>
      <w:commentRangeEnd w:id="11"/>
      <w:r w:rsidR="00670BB9">
        <w:rPr>
          <w:rStyle w:val="CommentReference"/>
        </w:rPr>
        <w:commentReference w:id="11"/>
      </w:r>
      <w:r w:rsidR="000467F1" w:rsidRPr="00E62F35">
        <w:rPr>
          <w:rFonts w:ascii="Times New Roman" w:hAnsi="Times New Roman" w:cs="Times New Roman"/>
          <w:sz w:val="24"/>
          <w:szCs w:val="24"/>
        </w:rPr>
        <w:t xml:space="preserve"> go over the total data collected after each task </w:t>
      </w:r>
    </w:p>
    <w:p w14:paraId="4B9AD13F" w14:textId="77777777" w:rsidR="000467F1" w:rsidRPr="00E62F35" w:rsidRDefault="000467F1" w:rsidP="00A40A85">
      <w:pPr>
        <w:pStyle w:val="NoSpacing"/>
        <w:rPr>
          <w:rFonts w:ascii="Times New Roman" w:hAnsi="Times New Roman" w:cs="Times New Roman"/>
          <w:sz w:val="24"/>
          <w:szCs w:val="24"/>
        </w:rPr>
      </w:pPr>
    </w:p>
    <w:p w14:paraId="0D5A2E70" w14:textId="77777777" w:rsidR="00D834B9" w:rsidRPr="00E62F35" w:rsidRDefault="00D834B9" w:rsidP="00A40A85">
      <w:pPr>
        <w:pStyle w:val="NoSpacing"/>
        <w:rPr>
          <w:rFonts w:ascii="Times New Roman" w:hAnsi="Times New Roman" w:cs="Times New Roman"/>
          <w:b/>
          <w:sz w:val="24"/>
          <w:szCs w:val="24"/>
        </w:rPr>
      </w:pPr>
      <w:r w:rsidRPr="00E62F35">
        <w:rPr>
          <w:rFonts w:ascii="Times New Roman" w:hAnsi="Times New Roman" w:cs="Times New Roman"/>
          <w:b/>
          <w:sz w:val="24"/>
          <w:szCs w:val="24"/>
        </w:rPr>
        <w:t>Task One</w:t>
      </w:r>
    </w:p>
    <w:p w14:paraId="57B43C47" w14:textId="77777777" w:rsidR="00D834B9" w:rsidRPr="00E62F35" w:rsidRDefault="00D834B9" w:rsidP="00A40A85">
      <w:pPr>
        <w:pStyle w:val="NoSpacing"/>
        <w:rPr>
          <w:rFonts w:ascii="Times New Roman" w:hAnsi="Times New Roman" w:cs="Times New Roman"/>
          <w:sz w:val="24"/>
          <w:szCs w:val="24"/>
        </w:rPr>
      </w:pPr>
    </w:p>
    <w:p w14:paraId="38795579" w14:textId="77777777" w:rsidR="00D834B9" w:rsidRPr="00E62F35" w:rsidRDefault="007A45F9" w:rsidP="00A40A85">
      <w:pPr>
        <w:pStyle w:val="NoSpacing"/>
        <w:rPr>
          <w:rFonts w:ascii="Times New Roman" w:hAnsi="Times New Roman" w:cs="Times New Roman"/>
          <w:sz w:val="24"/>
          <w:szCs w:val="24"/>
        </w:rPr>
      </w:pPr>
      <w:r w:rsidRPr="00E62F35">
        <w:rPr>
          <w:rFonts w:ascii="Times New Roman" w:hAnsi="Times New Roman" w:cs="Times New Roman"/>
          <w:sz w:val="24"/>
          <w:szCs w:val="24"/>
        </w:rPr>
        <w:t>The first task for the test subjects will be focused around creating three different playlist</w:t>
      </w:r>
      <w:ins w:id="12" w:author="John David N. Dionisio" w:date="2013-10-07T21:12:00Z">
        <w:r w:rsidR="00670BB9">
          <w:rPr>
            <w:rFonts w:ascii="Times New Roman" w:hAnsi="Times New Roman" w:cs="Times New Roman"/>
            <w:sz w:val="24"/>
            <w:szCs w:val="24"/>
          </w:rPr>
          <w:t>s</w:t>
        </w:r>
      </w:ins>
      <w:r w:rsidRPr="00E62F35">
        <w:rPr>
          <w:rFonts w:ascii="Times New Roman" w:hAnsi="Times New Roman" w:cs="Times New Roman"/>
          <w:sz w:val="24"/>
          <w:szCs w:val="24"/>
        </w:rPr>
        <w:t xml:space="preserve"> on each </w:t>
      </w:r>
      <w:r w:rsidR="00D77ADB" w:rsidRPr="00E62F35">
        <w:rPr>
          <w:rFonts w:ascii="Times New Roman" w:hAnsi="Times New Roman" w:cs="Times New Roman"/>
          <w:sz w:val="24"/>
          <w:szCs w:val="24"/>
        </w:rPr>
        <w:t>music library. Each subject will be asked to start off with one music library first and create all three playlists on that software before going onto the next one.</w:t>
      </w:r>
      <w:r w:rsidR="00C9302C" w:rsidRPr="00E62F35">
        <w:rPr>
          <w:rFonts w:ascii="Times New Roman" w:hAnsi="Times New Roman" w:cs="Times New Roman"/>
          <w:sz w:val="24"/>
          <w:szCs w:val="24"/>
        </w:rPr>
        <w:t xml:space="preserve"> The parameters to this first task for each subject are:</w:t>
      </w:r>
    </w:p>
    <w:p w14:paraId="21D0C918" w14:textId="77777777" w:rsidR="00C9302C" w:rsidRPr="00E62F35" w:rsidRDefault="00C9302C" w:rsidP="00C9302C">
      <w:pPr>
        <w:pStyle w:val="NoSpacing"/>
        <w:numPr>
          <w:ilvl w:val="0"/>
          <w:numId w:val="2"/>
        </w:numPr>
        <w:rPr>
          <w:rFonts w:ascii="Times New Roman" w:hAnsi="Times New Roman" w:cs="Times New Roman"/>
          <w:sz w:val="24"/>
          <w:szCs w:val="24"/>
        </w:rPr>
      </w:pPr>
      <w:r w:rsidRPr="00E62F35">
        <w:rPr>
          <w:rFonts w:ascii="Times New Roman" w:hAnsi="Times New Roman" w:cs="Times New Roman"/>
          <w:sz w:val="24"/>
          <w:szCs w:val="24"/>
        </w:rPr>
        <w:t>Create a playlist</w:t>
      </w:r>
    </w:p>
    <w:p w14:paraId="61BF51CB" w14:textId="77777777" w:rsidR="00C9302C" w:rsidRPr="00E62F35" w:rsidRDefault="00C9302C" w:rsidP="00C9302C">
      <w:pPr>
        <w:pStyle w:val="NoSpacing"/>
        <w:numPr>
          <w:ilvl w:val="1"/>
          <w:numId w:val="2"/>
        </w:numPr>
        <w:rPr>
          <w:rFonts w:ascii="Times New Roman" w:hAnsi="Times New Roman" w:cs="Times New Roman"/>
          <w:sz w:val="24"/>
          <w:szCs w:val="24"/>
        </w:rPr>
      </w:pPr>
      <w:r w:rsidRPr="00E62F35">
        <w:rPr>
          <w:rFonts w:ascii="Times New Roman" w:hAnsi="Times New Roman" w:cs="Times New Roman"/>
          <w:sz w:val="24"/>
          <w:szCs w:val="24"/>
        </w:rPr>
        <w:t>The playlist will contain two different artists</w:t>
      </w:r>
    </w:p>
    <w:p w14:paraId="03B1BBCE" w14:textId="77777777" w:rsidR="00C9302C" w:rsidRPr="00E62F35" w:rsidRDefault="00C9302C" w:rsidP="00C9302C">
      <w:pPr>
        <w:pStyle w:val="NoSpacing"/>
        <w:numPr>
          <w:ilvl w:val="0"/>
          <w:numId w:val="2"/>
        </w:numPr>
        <w:rPr>
          <w:rFonts w:ascii="Times New Roman" w:hAnsi="Times New Roman" w:cs="Times New Roman"/>
          <w:sz w:val="24"/>
          <w:szCs w:val="24"/>
        </w:rPr>
      </w:pPr>
      <w:r w:rsidRPr="00E62F35">
        <w:rPr>
          <w:rFonts w:ascii="Times New Roman" w:hAnsi="Times New Roman" w:cs="Times New Roman"/>
          <w:sz w:val="24"/>
          <w:szCs w:val="24"/>
        </w:rPr>
        <w:t>Name the playlist with the names of the two artists</w:t>
      </w:r>
    </w:p>
    <w:p w14:paraId="547E8642" w14:textId="77777777" w:rsidR="00C9302C" w:rsidRPr="00E62F35" w:rsidRDefault="00F45FCE" w:rsidP="00C9302C">
      <w:pPr>
        <w:pStyle w:val="NoSpacing"/>
        <w:numPr>
          <w:ilvl w:val="0"/>
          <w:numId w:val="2"/>
        </w:numPr>
        <w:rPr>
          <w:rFonts w:ascii="Times New Roman" w:hAnsi="Times New Roman" w:cs="Times New Roman"/>
          <w:sz w:val="24"/>
          <w:szCs w:val="24"/>
        </w:rPr>
      </w:pPr>
      <w:r w:rsidRPr="00E62F35">
        <w:rPr>
          <w:rFonts w:ascii="Times New Roman" w:hAnsi="Times New Roman" w:cs="Times New Roman"/>
          <w:sz w:val="24"/>
          <w:szCs w:val="24"/>
        </w:rPr>
        <w:t>Add 5</w:t>
      </w:r>
      <w:r w:rsidR="00C9302C" w:rsidRPr="00E62F35">
        <w:rPr>
          <w:rFonts w:ascii="Times New Roman" w:hAnsi="Times New Roman" w:cs="Times New Roman"/>
          <w:sz w:val="24"/>
          <w:szCs w:val="24"/>
        </w:rPr>
        <w:t xml:space="preserve"> songs from each artist to the playlist</w:t>
      </w:r>
    </w:p>
    <w:p w14:paraId="14F16334" w14:textId="77777777" w:rsidR="00F45FCE" w:rsidRPr="00E62F35" w:rsidRDefault="00F45FCE" w:rsidP="00F45FCE">
      <w:pPr>
        <w:pStyle w:val="NoSpacing"/>
        <w:numPr>
          <w:ilvl w:val="1"/>
          <w:numId w:val="2"/>
        </w:numPr>
        <w:rPr>
          <w:rFonts w:ascii="Times New Roman" w:hAnsi="Times New Roman" w:cs="Times New Roman"/>
          <w:sz w:val="24"/>
          <w:szCs w:val="24"/>
        </w:rPr>
      </w:pPr>
      <w:r w:rsidRPr="00E62F35">
        <w:rPr>
          <w:rFonts w:ascii="Times New Roman" w:hAnsi="Times New Roman" w:cs="Times New Roman"/>
          <w:sz w:val="24"/>
          <w:szCs w:val="24"/>
        </w:rPr>
        <w:t xml:space="preserve">The playlist will contain a total of 10 songs </w:t>
      </w:r>
    </w:p>
    <w:p w14:paraId="0B777179" w14:textId="77777777" w:rsidR="00F45FCE" w:rsidRPr="00E62F35" w:rsidRDefault="00F45FCE" w:rsidP="00C9302C">
      <w:pPr>
        <w:pStyle w:val="NoSpacing"/>
        <w:numPr>
          <w:ilvl w:val="0"/>
          <w:numId w:val="2"/>
        </w:numPr>
        <w:rPr>
          <w:rFonts w:ascii="Times New Roman" w:hAnsi="Times New Roman" w:cs="Times New Roman"/>
          <w:sz w:val="24"/>
          <w:szCs w:val="24"/>
        </w:rPr>
      </w:pPr>
      <w:r w:rsidRPr="00E62F35">
        <w:rPr>
          <w:rFonts w:ascii="Times New Roman" w:hAnsi="Times New Roman" w:cs="Times New Roman"/>
          <w:sz w:val="24"/>
          <w:szCs w:val="24"/>
        </w:rPr>
        <w:t>Repeat for two more playlists</w:t>
      </w:r>
    </w:p>
    <w:p w14:paraId="0048EF8D" w14:textId="77777777" w:rsidR="00F45FCE" w:rsidRPr="00E62F35" w:rsidRDefault="00F45FCE" w:rsidP="00F45FCE">
      <w:pPr>
        <w:pStyle w:val="NoSpacing"/>
        <w:numPr>
          <w:ilvl w:val="1"/>
          <w:numId w:val="2"/>
        </w:numPr>
        <w:rPr>
          <w:rFonts w:ascii="Times New Roman" w:hAnsi="Times New Roman" w:cs="Times New Roman"/>
          <w:sz w:val="24"/>
          <w:szCs w:val="24"/>
        </w:rPr>
      </w:pPr>
      <w:r w:rsidRPr="00E62F35">
        <w:rPr>
          <w:rFonts w:ascii="Times New Roman" w:hAnsi="Times New Roman" w:cs="Times New Roman"/>
          <w:sz w:val="24"/>
          <w:szCs w:val="24"/>
        </w:rPr>
        <w:t>There will be 30 songs in total with all three playlists</w:t>
      </w:r>
    </w:p>
    <w:p w14:paraId="091A975E" w14:textId="77777777" w:rsidR="00C9302C" w:rsidRPr="00E62F35" w:rsidRDefault="00EB0F9A" w:rsidP="00A40A85">
      <w:pPr>
        <w:pStyle w:val="NoSpacing"/>
        <w:rPr>
          <w:rFonts w:ascii="Times New Roman" w:hAnsi="Times New Roman" w:cs="Times New Roman"/>
          <w:sz w:val="24"/>
          <w:szCs w:val="24"/>
        </w:rPr>
      </w:pPr>
      <w:commentRangeStart w:id="13"/>
      <w:r w:rsidRPr="00E62F35">
        <w:rPr>
          <w:rFonts w:ascii="Times New Roman" w:hAnsi="Times New Roman" w:cs="Times New Roman"/>
          <w:sz w:val="24"/>
          <w:szCs w:val="24"/>
        </w:rPr>
        <w:t xml:space="preserve">Subjects will be timed </w:t>
      </w:r>
      <w:r w:rsidR="00227918" w:rsidRPr="00E62F35">
        <w:rPr>
          <w:rFonts w:ascii="Times New Roman" w:hAnsi="Times New Roman" w:cs="Times New Roman"/>
          <w:sz w:val="24"/>
          <w:szCs w:val="24"/>
        </w:rPr>
        <w:t>from the moment they start creating the playlist to when the playlist is completely finished. At the same time the subject will be timed to see how it takes to create all three playlists. While the subjects are creating the playlists, errors that they make will be recorded to give reason behind any differences of times.</w:t>
      </w:r>
      <w:commentRangeEnd w:id="13"/>
      <w:r w:rsidR="00670BB9">
        <w:rPr>
          <w:rStyle w:val="CommentReference"/>
        </w:rPr>
        <w:commentReference w:id="13"/>
      </w:r>
      <w:r w:rsidR="00227918" w:rsidRPr="00E62F35">
        <w:rPr>
          <w:rFonts w:ascii="Times New Roman" w:hAnsi="Times New Roman" w:cs="Times New Roman"/>
          <w:sz w:val="24"/>
          <w:szCs w:val="24"/>
        </w:rPr>
        <w:t xml:space="preserve"> </w:t>
      </w:r>
    </w:p>
    <w:p w14:paraId="5C2DABE4" w14:textId="77777777" w:rsidR="008A32E5" w:rsidRPr="00E62F35" w:rsidRDefault="008A32E5" w:rsidP="00A40A85">
      <w:pPr>
        <w:pStyle w:val="NoSpacing"/>
        <w:rPr>
          <w:rFonts w:ascii="Times New Roman" w:hAnsi="Times New Roman" w:cs="Times New Roman"/>
          <w:sz w:val="24"/>
          <w:szCs w:val="24"/>
        </w:rPr>
      </w:pPr>
    </w:p>
    <w:p w14:paraId="5F2841A1" w14:textId="77777777" w:rsidR="008A32E5" w:rsidRPr="00E62F35" w:rsidRDefault="000467F1" w:rsidP="00A40A85">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1</w:t>
      </w:r>
      <w:r w:rsidRPr="00E62F35">
        <w:rPr>
          <w:rFonts w:ascii="Times New Roman" w:hAnsi="Times New Roman" w:cs="Times New Roman"/>
          <w:sz w:val="24"/>
          <w:szCs w:val="24"/>
          <w:u w:val="single"/>
          <w:vertAlign w:val="superscript"/>
        </w:rPr>
        <w:t>st</w:t>
      </w:r>
      <w:r w:rsidRPr="00E62F35">
        <w:rPr>
          <w:rFonts w:ascii="Times New Roman" w:hAnsi="Times New Roman" w:cs="Times New Roman"/>
          <w:sz w:val="24"/>
          <w:szCs w:val="24"/>
          <w:u w:val="single"/>
        </w:rPr>
        <w:t xml:space="preserve"> Participant</w:t>
      </w:r>
    </w:p>
    <w:p w14:paraId="266A990D" w14:textId="77777777" w:rsidR="00152770" w:rsidRPr="00E62F35" w:rsidRDefault="00152770" w:rsidP="00A40A85">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Background: This participant has used </w:t>
      </w:r>
      <w:del w:id="14" w:author="John David N. Dionisio" w:date="2013-10-07T21:14:00Z">
        <w:r w:rsidRPr="00E62F35" w:rsidDel="00670BB9">
          <w:rPr>
            <w:rFonts w:ascii="Times New Roman" w:hAnsi="Times New Roman" w:cs="Times New Roman"/>
            <w:sz w:val="24"/>
            <w:szCs w:val="24"/>
          </w:rPr>
          <w:delText xml:space="preserve">ITunes </w:delText>
        </w:r>
      </w:del>
      <w:ins w:id="15" w:author="John David N. Dionisio" w:date="2013-10-07T21:14:00Z">
        <w:r w:rsidR="00670BB9">
          <w:rPr>
            <w:rFonts w:ascii="Times New Roman" w:hAnsi="Times New Roman" w:cs="Times New Roman"/>
            <w:sz w:val="24"/>
            <w:szCs w:val="24"/>
          </w:rPr>
          <w:t>i</w:t>
        </w:r>
        <w:r w:rsidR="00670BB9"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before.</w:t>
      </w:r>
    </w:p>
    <w:p w14:paraId="627E6036" w14:textId="77777777" w:rsidR="000467F1" w:rsidRPr="00E62F35" w:rsidRDefault="000467F1" w:rsidP="00A40A85">
      <w:pPr>
        <w:pStyle w:val="NoSpacing"/>
        <w:rPr>
          <w:rFonts w:ascii="Times New Roman" w:hAnsi="Times New Roman" w:cs="Times New Roman"/>
          <w:sz w:val="24"/>
          <w:szCs w:val="24"/>
        </w:rPr>
      </w:pPr>
    </w:p>
    <w:p w14:paraId="253DE550" w14:textId="77777777" w:rsidR="00B40B3B" w:rsidRPr="00E62F35" w:rsidRDefault="00B40B3B" w:rsidP="00A40A85">
      <w:pPr>
        <w:pStyle w:val="NoSpacing"/>
        <w:rPr>
          <w:rFonts w:ascii="Times New Roman" w:hAnsi="Times New Roman" w:cs="Times New Roman"/>
          <w:i/>
          <w:sz w:val="24"/>
          <w:szCs w:val="24"/>
        </w:rPr>
      </w:pPr>
      <w:r w:rsidRPr="00E62F35">
        <w:rPr>
          <w:rFonts w:ascii="Times New Roman" w:hAnsi="Times New Roman" w:cs="Times New Roman"/>
          <w:i/>
          <w:sz w:val="24"/>
          <w:szCs w:val="24"/>
        </w:rPr>
        <w:t>ITunes</w:t>
      </w:r>
    </w:p>
    <w:p w14:paraId="529304E7" w14:textId="77777777" w:rsidR="000467F1" w:rsidRPr="00E62F35" w:rsidRDefault="000467F1" w:rsidP="00A40A85">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was told to create the three playlists using </w:t>
      </w:r>
      <w:del w:id="16" w:author="John David N. Dionisio" w:date="2013-10-07T21:14:00Z">
        <w:r w:rsidRPr="00E62F35" w:rsidDel="00670BB9">
          <w:rPr>
            <w:rFonts w:ascii="Times New Roman" w:hAnsi="Times New Roman" w:cs="Times New Roman"/>
            <w:sz w:val="24"/>
            <w:szCs w:val="24"/>
          </w:rPr>
          <w:delText xml:space="preserve">ITunes </w:delText>
        </w:r>
      </w:del>
      <w:ins w:id="17" w:author="John David N. Dionisio" w:date="2013-10-07T21:14:00Z">
        <w:r w:rsidR="00670BB9">
          <w:rPr>
            <w:rFonts w:ascii="Times New Roman" w:hAnsi="Times New Roman" w:cs="Times New Roman"/>
            <w:sz w:val="24"/>
            <w:szCs w:val="24"/>
          </w:rPr>
          <w:t>i</w:t>
        </w:r>
        <w:r w:rsidR="00670BB9"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 xml:space="preserve">first. </w:t>
      </w:r>
      <w:r w:rsidR="002064AC" w:rsidRPr="00E62F35">
        <w:rPr>
          <w:rFonts w:ascii="Times New Roman" w:hAnsi="Times New Roman" w:cs="Times New Roman"/>
          <w:sz w:val="24"/>
          <w:szCs w:val="24"/>
        </w:rPr>
        <w:t>The</w:t>
      </w:r>
      <w:r w:rsidRPr="00E62F35">
        <w:rPr>
          <w:rFonts w:ascii="Times New Roman" w:hAnsi="Times New Roman" w:cs="Times New Roman"/>
          <w:sz w:val="24"/>
          <w:szCs w:val="24"/>
        </w:rPr>
        <w:t xml:space="preserve"> participant </w:t>
      </w:r>
      <w:r w:rsidR="004D0A92" w:rsidRPr="00E62F35">
        <w:rPr>
          <w:rFonts w:ascii="Times New Roman" w:hAnsi="Times New Roman" w:cs="Times New Roman"/>
          <w:sz w:val="24"/>
          <w:szCs w:val="24"/>
        </w:rPr>
        <w:t xml:space="preserve">took 2 minutes to create the first playlist completely. </w:t>
      </w:r>
      <w:r w:rsidR="00152770" w:rsidRPr="00E62F35">
        <w:rPr>
          <w:rFonts w:ascii="Times New Roman" w:hAnsi="Times New Roman" w:cs="Times New Roman"/>
          <w:sz w:val="24"/>
          <w:szCs w:val="24"/>
        </w:rPr>
        <w:t xml:space="preserve">This participant did have an error in making a duplicate song in the playlist as he used a drag and drop technique to add songs to the playlist. The participant then took about 1 minute and 30 seconds to make the second playlist and the same to make the third. The reason behind this was his switch from the drag and drop technique to a command + click (Mac) technique where the participant was able to select all five of the </w:t>
      </w:r>
      <w:r w:rsidR="00152770" w:rsidRPr="00E62F35">
        <w:rPr>
          <w:rFonts w:ascii="Times New Roman" w:hAnsi="Times New Roman" w:cs="Times New Roman"/>
          <w:sz w:val="24"/>
          <w:szCs w:val="24"/>
        </w:rPr>
        <w:lastRenderedPageBreak/>
        <w:t>songs at once and add them all at once into the playlist. Here is an overview of the metrics for this first task for the first participant:</w:t>
      </w:r>
    </w:p>
    <w:p w14:paraId="6D2FFFC3" w14:textId="77777777" w:rsidR="00152770" w:rsidRPr="00E62F35" w:rsidRDefault="00152770" w:rsidP="0015277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Although this person has used </w:t>
      </w:r>
      <w:del w:id="18" w:author="John David N. Dionisio" w:date="2013-10-07T21:14:00Z">
        <w:r w:rsidRPr="00E62F35" w:rsidDel="00670BB9">
          <w:rPr>
            <w:rFonts w:ascii="Times New Roman" w:hAnsi="Times New Roman" w:cs="Times New Roman"/>
            <w:sz w:val="24"/>
            <w:szCs w:val="24"/>
          </w:rPr>
          <w:delText xml:space="preserve">ITunes </w:delText>
        </w:r>
      </w:del>
      <w:ins w:id="19" w:author="John David N. Dionisio" w:date="2013-10-07T21:14:00Z">
        <w:r w:rsidR="00670BB9">
          <w:rPr>
            <w:rFonts w:ascii="Times New Roman" w:hAnsi="Times New Roman" w:cs="Times New Roman"/>
            <w:sz w:val="24"/>
            <w:szCs w:val="24"/>
          </w:rPr>
          <w:t>i</w:t>
        </w:r>
        <w:r w:rsidR="00670BB9"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 xml:space="preserve">before, </w:t>
      </w:r>
      <w:commentRangeStart w:id="20"/>
      <w:r w:rsidRPr="00E62F35">
        <w:rPr>
          <w:rFonts w:ascii="Times New Roman" w:hAnsi="Times New Roman" w:cs="Times New Roman"/>
          <w:sz w:val="24"/>
          <w:szCs w:val="24"/>
        </w:rPr>
        <w:t>learnability is shown through this user going from the drag and drop technique to the drag and drop making it faster</w:t>
      </w:r>
      <w:commentRangeEnd w:id="20"/>
      <w:r w:rsidR="00670BB9">
        <w:rPr>
          <w:rStyle w:val="CommentReference"/>
        </w:rPr>
        <w:commentReference w:id="20"/>
      </w:r>
    </w:p>
    <w:p w14:paraId="6573C09E" w14:textId="77777777" w:rsidR="00152770" w:rsidRPr="00E62F35" w:rsidRDefault="00152770" w:rsidP="0015277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w:t>
      </w:r>
      <w:commentRangeStart w:id="21"/>
      <w:r w:rsidRPr="00E62F35">
        <w:rPr>
          <w:rFonts w:ascii="Times New Roman" w:hAnsi="Times New Roman" w:cs="Times New Roman"/>
          <w:sz w:val="24"/>
          <w:szCs w:val="24"/>
        </w:rPr>
        <w:t xml:space="preserve">This participant has used </w:t>
      </w:r>
      <w:del w:id="22" w:author="John David N. Dionisio" w:date="2013-10-07T21:14:00Z">
        <w:r w:rsidRPr="00E62F35" w:rsidDel="00670BB9">
          <w:rPr>
            <w:rFonts w:ascii="Times New Roman" w:hAnsi="Times New Roman" w:cs="Times New Roman"/>
            <w:sz w:val="24"/>
            <w:szCs w:val="24"/>
          </w:rPr>
          <w:delText xml:space="preserve">ITunes </w:delText>
        </w:r>
      </w:del>
      <w:ins w:id="23" w:author="John David N. Dionisio" w:date="2013-10-07T21:14:00Z">
        <w:r w:rsidR="00670BB9">
          <w:rPr>
            <w:rFonts w:ascii="Times New Roman" w:hAnsi="Times New Roman" w:cs="Times New Roman"/>
            <w:sz w:val="24"/>
            <w:szCs w:val="24"/>
          </w:rPr>
          <w:t>i</w:t>
        </w:r>
        <w:r w:rsidR="00670BB9"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before so he knows how the program works and knows shortcuts</w:t>
      </w:r>
      <w:commentRangeEnd w:id="21"/>
      <w:r w:rsidR="00670BB9">
        <w:rPr>
          <w:rStyle w:val="CommentReference"/>
        </w:rPr>
        <w:commentReference w:id="21"/>
      </w:r>
    </w:p>
    <w:p w14:paraId="24B15314" w14:textId="77777777" w:rsidR="00152770" w:rsidRPr="00E62F35" w:rsidRDefault="00152770" w:rsidP="0015277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With the Keyboard shortcut, this user was able to complete this task in 5 minutes</w:t>
      </w:r>
    </w:p>
    <w:p w14:paraId="41CCEC66" w14:textId="77777777" w:rsidR="00152770" w:rsidRPr="00E62F35" w:rsidRDefault="00152770" w:rsidP="0015277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Had the Error of adding a duplicate song to the first playlist</w:t>
      </w:r>
    </w:p>
    <w:p w14:paraId="6D95DF7E" w14:textId="77777777" w:rsidR="00152770" w:rsidRPr="00E62F35" w:rsidRDefault="00152770" w:rsidP="0015277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2064AC" w:rsidRPr="00E62F35">
        <w:rPr>
          <w:rFonts w:ascii="Times New Roman" w:hAnsi="Times New Roman" w:cs="Times New Roman"/>
          <w:sz w:val="24"/>
          <w:szCs w:val="24"/>
        </w:rPr>
        <w:t xml:space="preserve"> </w:t>
      </w:r>
      <w:commentRangeStart w:id="24"/>
      <w:r w:rsidR="002064AC" w:rsidRPr="00E62F35">
        <w:rPr>
          <w:rFonts w:ascii="Times New Roman" w:hAnsi="Times New Roman" w:cs="Times New Roman"/>
          <w:sz w:val="24"/>
          <w:szCs w:val="24"/>
        </w:rPr>
        <w:t>8 out of 10</w:t>
      </w:r>
      <w:commentRangeEnd w:id="24"/>
      <w:r w:rsidR="00670BB9">
        <w:rPr>
          <w:rStyle w:val="CommentReference"/>
        </w:rPr>
        <w:commentReference w:id="24"/>
      </w:r>
    </w:p>
    <w:p w14:paraId="29ABC7D5" w14:textId="77777777" w:rsidR="002064AC" w:rsidRPr="00E62F35" w:rsidRDefault="002064AC" w:rsidP="002064AC">
      <w:pPr>
        <w:pStyle w:val="NoSpacing"/>
        <w:rPr>
          <w:rFonts w:ascii="Times New Roman" w:hAnsi="Times New Roman" w:cs="Times New Roman"/>
          <w:sz w:val="24"/>
          <w:szCs w:val="24"/>
        </w:rPr>
      </w:pPr>
    </w:p>
    <w:p w14:paraId="3E1DEEF3" w14:textId="77777777" w:rsidR="00B40B3B" w:rsidRPr="00E62F35" w:rsidRDefault="00B40B3B" w:rsidP="002064AC">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1D64BF70" w14:textId="77777777" w:rsidR="002064AC" w:rsidRPr="00E62F35" w:rsidRDefault="002064AC" w:rsidP="002064AC">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The participant was then told to use Spotify. It took this participant 50 seconds to complete the first playlist. This difference could have come from him going straight to the technique where multiple songs can be added to the playlist. Because of this it also took 50 seconds each to complete the second and third playlist. The search bar had a lot to do with the speed of the </w:t>
      </w:r>
      <w:r w:rsidR="001E5C06" w:rsidRPr="00E62F35">
        <w:rPr>
          <w:rFonts w:ascii="Times New Roman" w:hAnsi="Times New Roman" w:cs="Times New Roman"/>
          <w:sz w:val="24"/>
          <w:szCs w:val="24"/>
        </w:rPr>
        <w:t>playlists being created.</w:t>
      </w:r>
    </w:p>
    <w:p w14:paraId="3D10F963" w14:textId="51E75F6F" w:rsidR="002064AC" w:rsidRPr="00E62F35" w:rsidRDefault="002064AC" w:rsidP="002064AC">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commentRangeStart w:id="25"/>
      <w:r w:rsidR="001E5C06" w:rsidRPr="00E62F35">
        <w:rPr>
          <w:rFonts w:ascii="Times New Roman" w:hAnsi="Times New Roman" w:cs="Times New Roman"/>
          <w:sz w:val="24"/>
          <w:szCs w:val="24"/>
        </w:rPr>
        <w:t xml:space="preserve">The similarities in programs </w:t>
      </w:r>
      <w:proofErr w:type="spellStart"/>
      <w:r w:rsidR="001E5C06" w:rsidRPr="00E62F35">
        <w:rPr>
          <w:rFonts w:ascii="Times New Roman" w:hAnsi="Times New Roman" w:cs="Times New Roman"/>
          <w:sz w:val="24"/>
          <w:szCs w:val="24"/>
        </w:rPr>
        <w:t>between</w:t>
      </w:r>
      <w:del w:id="26" w:author="John David N. Dionisio" w:date="2013-10-07T21:17:00Z">
        <w:r w:rsidR="001E5C06" w:rsidRPr="00E62F35" w:rsidDel="008445BA">
          <w:rPr>
            <w:rFonts w:ascii="Times New Roman" w:hAnsi="Times New Roman" w:cs="Times New Roman"/>
            <w:sz w:val="24"/>
            <w:szCs w:val="24"/>
          </w:rPr>
          <w:delText xml:space="preserve"> I</w:delText>
        </w:r>
      </w:del>
      <w:ins w:id="27" w:author="John David N. Dionisio" w:date="2013-10-07T21:17:00Z">
        <w:r w:rsidR="008445BA">
          <w:rPr>
            <w:rFonts w:ascii="Times New Roman" w:hAnsi="Times New Roman" w:cs="Times New Roman"/>
            <w:sz w:val="24"/>
            <w:szCs w:val="24"/>
          </w:rPr>
          <w:t>i</w:t>
        </w:r>
      </w:ins>
      <w:r w:rsidR="001E5C06" w:rsidRPr="00E62F35">
        <w:rPr>
          <w:rFonts w:ascii="Times New Roman" w:hAnsi="Times New Roman" w:cs="Times New Roman"/>
          <w:sz w:val="24"/>
          <w:szCs w:val="24"/>
        </w:rPr>
        <w:t>Tunes</w:t>
      </w:r>
      <w:proofErr w:type="spellEnd"/>
      <w:r w:rsidR="001E5C06" w:rsidRPr="00E62F35">
        <w:rPr>
          <w:rFonts w:ascii="Times New Roman" w:hAnsi="Times New Roman" w:cs="Times New Roman"/>
          <w:sz w:val="24"/>
          <w:szCs w:val="24"/>
        </w:rPr>
        <w:t xml:space="preserve"> and Spotify helped the fact that this user has never used Spotify before yet was able to complete the playlists faster than on </w:t>
      </w:r>
      <w:del w:id="28" w:author="John David N. Dionisio" w:date="2013-10-07T21:17:00Z">
        <w:r w:rsidR="001E5C06" w:rsidRPr="00E62F35" w:rsidDel="008445BA">
          <w:rPr>
            <w:rFonts w:ascii="Times New Roman" w:hAnsi="Times New Roman" w:cs="Times New Roman"/>
            <w:sz w:val="24"/>
            <w:szCs w:val="24"/>
          </w:rPr>
          <w:delText>ITunes</w:delText>
        </w:r>
      </w:del>
      <w:ins w:id="29" w:author="John David N. Dionisio" w:date="2013-10-07T21:17:00Z">
        <w:r w:rsidR="008445BA">
          <w:rPr>
            <w:rFonts w:ascii="Times New Roman" w:hAnsi="Times New Roman" w:cs="Times New Roman"/>
            <w:sz w:val="24"/>
            <w:szCs w:val="24"/>
          </w:rPr>
          <w:t>i</w:t>
        </w:r>
        <w:r w:rsidR="008445BA" w:rsidRPr="00E62F35">
          <w:rPr>
            <w:rFonts w:ascii="Times New Roman" w:hAnsi="Times New Roman" w:cs="Times New Roman"/>
            <w:sz w:val="24"/>
            <w:szCs w:val="24"/>
          </w:rPr>
          <w:t>Tunes</w:t>
        </w:r>
        <w:commentRangeEnd w:id="25"/>
        <w:r w:rsidR="008445BA">
          <w:rPr>
            <w:rStyle w:val="CommentReference"/>
          </w:rPr>
          <w:commentReference w:id="25"/>
        </w:r>
      </w:ins>
    </w:p>
    <w:p w14:paraId="4F3C32AA" w14:textId="4DB79134" w:rsidR="002064AC" w:rsidRPr="00E62F35" w:rsidRDefault="002064AC" w:rsidP="002064AC">
      <w:pPr>
        <w:pStyle w:val="NoSpacing"/>
        <w:numPr>
          <w:ilvl w:val="0"/>
          <w:numId w:val="4"/>
        </w:numPr>
        <w:rPr>
          <w:rFonts w:ascii="Times New Roman" w:hAnsi="Times New Roman" w:cs="Times New Roman"/>
          <w:sz w:val="24"/>
          <w:szCs w:val="24"/>
        </w:rPr>
      </w:pPr>
      <w:commentRangeStart w:id="31"/>
      <w:r w:rsidRPr="00E62F35">
        <w:rPr>
          <w:rFonts w:ascii="Times New Roman" w:hAnsi="Times New Roman" w:cs="Times New Roman"/>
          <w:b/>
          <w:sz w:val="24"/>
          <w:szCs w:val="24"/>
        </w:rPr>
        <w:t>Memorability</w:t>
      </w:r>
      <w:commentRangeEnd w:id="31"/>
      <w:r w:rsidR="008445BA">
        <w:rPr>
          <w:rStyle w:val="CommentReference"/>
        </w:rPr>
        <w:commentReference w:id="31"/>
      </w:r>
      <w:r w:rsidRPr="00E62F35">
        <w:rPr>
          <w:rFonts w:ascii="Times New Roman" w:hAnsi="Times New Roman" w:cs="Times New Roman"/>
          <w:sz w:val="24"/>
          <w:szCs w:val="24"/>
        </w:rPr>
        <w:t xml:space="preserve">: This participant has used </w:t>
      </w:r>
      <w:r w:rsidR="001E5C06" w:rsidRPr="00E62F35">
        <w:rPr>
          <w:rFonts w:ascii="Times New Roman" w:hAnsi="Times New Roman" w:cs="Times New Roman"/>
          <w:sz w:val="24"/>
          <w:szCs w:val="24"/>
        </w:rPr>
        <w:t xml:space="preserve">the shortcut from </w:t>
      </w:r>
      <w:del w:id="32" w:author="John David N. Dionisio" w:date="2013-10-07T21:17:00Z">
        <w:r w:rsidR="001E5C06" w:rsidRPr="00E62F35" w:rsidDel="008445BA">
          <w:rPr>
            <w:rFonts w:ascii="Times New Roman" w:hAnsi="Times New Roman" w:cs="Times New Roman"/>
            <w:sz w:val="24"/>
            <w:szCs w:val="24"/>
          </w:rPr>
          <w:delText xml:space="preserve">ITunes </w:delText>
        </w:r>
      </w:del>
      <w:ins w:id="33" w:author="John David N. Dionisio" w:date="2013-10-07T21:17:00Z">
        <w:r w:rsidR="008445BA">
          <w:rPr>
            <w:rFonts w:ascii="Times New Roman" w:hAnsi="Times New Roman" w:cs="Times New Roman"/>
            <w:sz w:val="24"/>
            <w:szCs w:val="24"/>
          </w:rPr>
          <w:t>i</w:t>
        </w:r>
        <w:r w:rsidR="008445BA" w:rsidRPr="00E62F35">
          <w:rPr>
            <w:rFonts w:ascii="Times New Roman" w:hAnsi="Times New Roman" w:cs="Times New Roman"/>
            <w:sz w:val="24"/>
            <w:szCs w:val="24"/>
          </w:rPr>
          <w:t xml:space="preserve">Tunes </w:t>
        </w:r>
      </w:ins>
      <w:r w:rsidR="001E5C06" w:rsidRPr="00E62F35">
        <w:rPr>
          <w:rFonts w:ascii="Times New Roman" w:hAnsi="Times New Roman" w:cs="Times New Roman"/>
          <w:sz w:val="24"/>
          <w:szCs w:val="24"/>
        </w:rPr>
        <w:t>to help him create the playlists in this software</w:t>
      </w:r>
    </w:p>
    <w:p w14:paraId="53708C95" w14:textId="77777777" w:rsidR="002064AC" w:rsidRPr="00E62F35" w:rsidRDefault="002064AC" w:rsidP="002064AC">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commentRangeStart w:id="34"/>
      <w:r w:rsidR="001E5C06" w:rsidRPr="00E62F35">
        <w:rPr>
          <w:rFonts w:ascii="Times New Roman" w:hAnsi="Times New Roman" w:cs="Times New Roman"/>
          <w:sz w:val="24"/>
          <w:szCs w:val="24"/>
        </w:rPr>
        <w:t>Done very fast due to the keyboard shortcut</w:t>
      </w:r>
      <w:commentRangeEnd w:id="34"/>
      <w:r w:rsidR="008445BA">
        <w:rPr>
          <w:rStyle w:val="CommentReference"/>
        </w:rPr>
        <w:commentReference w:id="34"/>
      </w:r>
    </w:p>
    <w:p w14:paraId="1FCE0E64" w14:textId="77777777" w:rsidR="002064AC" w:rsidRPr="00E62F35" w:rsidRDefault="002064AC" w:rsidP="002064AC">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1E5C06" w:rsidRPr="00E62F35">
        <w:rPr>
          <w:rFonts w:ascii="Times New Roman" w:hAnsi="Times New Roman" w:cs="Times New Roman"/>
          <w:sz w:val="24"/>
          <w:szCs w:val="24"/>
        </w:rPr>
        <w:t>None</w:t>
      </w:r>
    </w:p>
    <w:p w14:paraId="3F0AD923" w14:textId="77777777" w:rsidR="002064AC" w:rsidRPr="00E62F35" w:rsidRDefault="002064AC" w:rsidP="002064AC">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224E49" w:rsidRPr="00E62F35">
        <w:rPr>
          <w:rFonts w:ascii="Times New Roman" w:hAnsi="Times New Roman" w:cs="Times New Roman"/>
          <w:sz w:val="24"/>
          <w:szCs w:val="24"/>
        </w:rPr>
        <w:t xml:space="preserve"> 10</w:t>
      </w:r>
      <w:r w:rsidRPr="00E62F35">
        <w:rPr>
          <w:rFonts w:ascii="Times New Roman" w:hAnsi="Times New Roman" w:cs="Times New Roman"/>
          <w:sz w:val="24"/>
          <w:szCs w:val="24"/>
        </w:rPr>
        <w:t xml:space="preserve"> out of 10</w:t>
      </w:r>
    </w:p>
    <w:p w14:paraId="1E38E025" w14:textId="77777777" w:rsidR="001E5C06" w:rsidRPr="00E62F35" w:rsidRDefault="001E5C06" w:rsidP="001E5C06">
      <w:pPr>
        <w:pStyle w:val="NoSpacing"/>
        <w:rPr>
          <w:rFonts w:ascii="Times New Roman" w:hAnsi="Times New Roman" w:cs="Times New Roman"/>
          <w:b/>
          <w:sz w:val="24"/>
          <w:szCs w:val="24"/>
        </w:rPr>
      </w:pPr>
    </w:p>
    <w:p w14:paraId="06FBA969" w14:textId="77777777" w:rsidR="00B40B3B" w:rsidRPr="00E62F35" w:rsidRDefault="00B40B3B" w:rsidP="001E5C06">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7F9EDCEF" w14:textId="77777777" w:rsidR="001E5C06" w:rsidRPr="00E62F35" w:rsidRDefault="001E5C06" w:rsidP="001E5C06">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The participant then was told to use Google Music. It took the </w:t>
      </w:r>
      <w:r w:rsidR="002B39B0" w:rsidRPr="00E62F35">
        <w:rPr>
          <w:rFonts w:ascii="Times New Roman" w:hAnsi="Times New Roman" w:cs="Times New Roman"/>
          <w:sz w:val="24"/>
          <w:szCs w:val="24"/>
        </w:rPr>
        <w:t>participant 5 minutes to create and it probably took the participant a little longer for the participant to create the playlists as they have never worked with an online music library like Google Music.</w:t>
      </w:r>
    </w:p>
    <w:p w14:paraId="0C8EBB15" w14:textId="77777777" w:rsidR="001E5C06" w:rsidRPr="00E62F35" w:rsidRDefault="001E5C06" w:rsidP="001E5C0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224E49" w:rsidRPr="00E62F35">
        <w:rPr>
          <w:rFonts w:ascii="Times New Roman" w:hAnsi="Times New Roman" w:cs="Times New Roman"/>
          <w:sz w:val="24"/>
          <w:szCs w:val="24"/>
        </w:rPr>
        <w:t xml:space="preserve">Google Music has the same idea as ITunes and as Spotify but it is still a little different as it an online or cloud type music </w:t>
      </w:r>
      <w:r w:rsidR="00E62F35" w:rsidRPr="00E62F35">
        <w:rPr>
          <w:rFonts w:ascii="Times New Roman" w:hAnsi="Times New Roman" w:cs="Times New Roman"/>
          <w:sz w:val="24"/>
          <w:szCs w:val="24"/>
        </w:rPr>
        <w:t>library</w:t>
      </w:r>
    </w:p>
    <w:p w14:paraId="5AABCAA7" w14:textId="77777777" w:rsidR="001E5C06" w:rsidRPr="00E62F35" w:rsidRDefault="001E5C06" w:rsidP="001E5C0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w:t>
      </w:r>
      <w:r w:rsidR="00224E49" w:rsidRPr="00E62F35">
        <w:rPr>
          <w:rFonts w:ascii="Times New Roman" w:hAnsi="Times New Roman" w:cs="Times New Roman"/>
          <w:sz w:val="24"/>
          <w:szCs w:val="24"/>
        </w:rPr>
        <w:t>Google Music still has the same concept as ITunes and as Spotify therefore techniques were used from them</w:t>
      </w:r>
    </w:p>
    <w:p w14:paraId="0B8A4116" w14:textId="77777777" w:rsidR="001E5C06" w:rsidRPr="00E62F35" w:rsidRDefault="001E5C06" w:rsidP="001E5C0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00224E49" w:rsidRPr="00E62F35">
        <w:rPr>
          <w:rFonts w:ascii="Times New Roman" w:hAnsi="Times New Roman" w:cs="Times New Roman"/>
          <w:sz w:val="24"/>
          <w:szCs w:val="24"/>
        </w:rPr>
        <w:t>: Might have been done a little slower considering it was the last one to be used</w:t>
      </w:r>
    </w:p>
    <w:p w14:paraId="51EFA95B" w14:textId="77777777" w:rsidR="001E5C06" w:rsidRPr="00E62F35" w:rsidRDefault="001E5C06" w:rsidP="001E5C0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00224E49" w:rsidRPr="00E62F35">
        <w:rPr>
          <w:rFonts w:ascii="Times New Roman" w:hAnsi="Times New Roman" w:cs="Times New Roman"/>
          <w:sz w:val="24"/>
          <w:szCs w:val="24"/>
        </w:rPr>
        <w:t xml:space="preserve">: Added Songs to wrong  playlist </w:t>
      </w:r>
    </w:p>
    <w:p w14:paraId="7240E305" w14:textId="77777777" w:rsidR="002064AC" w:rsidRPr="00E62F35" w:rsidRDefault="001E5C06" w:rsidP="002064AC">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xml:space="preserve">: </w:t>
      </w:r>
      <w:commentRangeStart w:id="35"/>
      <w:r w:rsidRPr="00E62F35">
        <w:rPr>
          <w:rFonts w:ascii="Times New Roman" w:hAnsi="Times New Roman" w:cs="Times New Roman"/>
          <w:sz w:val="24"/>
          <w:szCs w:val="24"/>
        </w:rPr>
        <w:t>6 out of 10</w:t>
      </w:r>
      <w:commentRangeEnd w:id="35"/>
      <w:r w:rsidR="008445BA">
        <w:rPr>
          <w:rStyle w:val="CommentReference"/>
        </w:rPr>
        <w:commentReference w:id="35"/>
      </w:r>
    </w:p>
    <w:p w14:paraId="3E522449" w14:textId="77777777" w:rsidR="000467F1" w:rsidRPr="00E62F35" w:rsidRDefault="000467F1" w:rsidP="00A40A85">
      <w:pPr>
        <w:pStyle w:val="NoSpacing"/>
        <w:rPr>
          <w:rFonts w:ascii="Times New Roman" w:hAnsi="Times New Roman" w:cs="Times New Roman"/>
          <w:sz w:val="24"/>
          <w:szCs w:val="24"/>
        </w:rPr>
      </w:pPr>
    </w:p>
    <w:p w14:paraId="7046ECE4" w14:textId="77777777" w:rsidR="000467F1" w:rsidRPr="00E62F35" w:rsidRDefault="000467F1" w:rsidP="00A40A85">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2</w:t>
      </w:r>
      <w:r w:rsidRPr="00E62F35">
        <w:rPr>
          <w:rFonts w:ascii="Times New Roman" w:hAnsi="Times New Roman" w:cs="Times New Roman"/>
          <w:sz w:val="24"/>
          <w:szCs w:val="24"/>
          <w:u w:val="single"/>
          <w:vertAlign w:val="superscript"/>
        </w:rPr>
        <w:t>nd</w:t>
      </w:r>
      <w:r w:rsidRPr="00E62F35">
        <w:rPr>
          <w:rFonts w:ascii="Times New Roman" w:hAnsi="Times New Roman" w:cs="Times New Roman"/>
          <w:sz w:val="24"/>
          <w:szCs w:val="24"/>
          <w:u w:val="single"/>
        </w:rPr>
        <w:t xml:space="preserve"> Partic</w:t>
      </w:r>
      <w:r w:rsidR="004D0A92" w:rsidRPr="00E62F35">
        <w:rPr>
          <w:rFonts w:ascii="Times New Roman" w:hAnsi="Times New Roman" w:cs="Times New Roman"/>
          <w:sz w:val="24"/>
          <w:szCs w:val="24"/>
          <w:u w:val="single"/>
        </w:rPr>
        <w:t>i</w:t>
      </w:r>
      <w:r w:rsidRPr="00E62F35">
        <w:rPr>
          <w:rFonts w:ascii="Times New Roman" w:hAnsi="Times New Roman" w:cs="Times New Roman"/>
          <w:sz w:val="24"/>
          <w:szCs w:val="24"/>
          <w:u w:val="single"/>
        </w:rPr>
        <w:t>pant</w:t>
      </w:r>
    </w:p>
    <w:p w14:paraId="6BFAE801" w14:textId="77777777" w:rsidR="002064AC" w:rsidRPr="00E62F35" w:rsidRDefault="002064AC" w:rsidP="00A40A85">
      <w:pPr>
        <w:pStyle w:val="NoSpacing"/>
        <w:rPr>
          <w:rFonts w:ascii="Times New Roman" w:hAnsi="Times New Roman" w:cs="Times New Roman"/>
          <w:sz w:val="24"/>
          <w:szCs w:val="24"/>
        </w:rPr>
      </w:pPr>
      <w:r w:rsidRPr="00E62F35">
        <w:rPr>
          <w:rFonts w:ascii="Times New Roman" w:hAnsi="Times New Roman" w:cs="Times New Roman"/>
          <w:sz w:val="24"/>
          <w:szCs w:val="24"/>
        </w:rPr>
        <w:t>Background:</w:t>
      </w:r>
      <w:r w:rsidR="00E34005" w:rsidRPr="00E62F35">
        <w:rPr>
          <w:rFonts w:ascii="Times New Roman" w:hAnsi="Times New Roman" w:cs="Times New Roman"/>
          <w:sz w:val="24"/>
          <w:szCs w:val="24"/>
        </w:rPr>
        <w:t xml:space="preserve"> This participant was not familiar with the three programs. This participant was introduced to the three programs to at least have some sort of idea.</w:t>
      </w:r>
    </w:p>
    <w:p w14:paraId="13A34DE6" w14:textId="77777777" w:rsidR="00E34005" w:rsidRPr="00E62F35" w:rsidRDefault="00E34005" w:rsidP="00A40A85">
      <w:pPr>
        <w:pStyle w:val="NoSpacing"/>
        <w:rPr>
          <w:rFonts w:ascii="Times New Roman" w:hAnsi="Times New Roman" w:cs="Times New Roman"/>
          <w:sz w:val="24"/>
          <w:szCs w:val="24"/>
        </w:rPr>
      </w:pPr>
    </w:p>
    <w:p w14:paraId="7AF03ACE" w14:textId="7A7A93F9" w:rsidR="00B40B3B" w:rsidRPr="00E62F35" w:rsidRDefault="00B40B3B" w:rsidP="00A40A85">
      <w:pPr>
        <w:pStyle w:val="NoSpacing"/>
        <w:rPr>
          <w:rFonts w:ascii="Times New Roman" w:hAnsi="Times New Roman" w:cs="Times New Roman"/>
          <w:i/>
          <w:sz w:val="24"/>
          <w:szCs w:val="24"/>
        </w:rPr>
      </w:pPr>
      <w:del w:id="36" w:author="John David N. Dionisio" w:date="2013-10-07T21:20:00Z">
        <w:r w:rsidRPr="00E62F35" w:rsidDel="008445BA">
          <w:rPr>
            <w:rFonts w:ascii="Times New Roman" w:hAnsi="Times New Roman" w:cs="Times New Roman"/>
            <w:i/>
            <w:sz w:val="24"/>
            <w:szCs w:val="24"/>
          </w:rPr>
          <w:delText>ITunes</w:delText>
        </w:r>
      </w:del>
      <w:proofErr w:type="gramStart"/>
      <w:ins w:id="37" w:author="John David N. Dionisio" w:date="2013-10-07T21:20:00Z">
        <w:r w:rsidR="008445BA">
          <w:rPr>
            <w:rFonts w:ascii="Times New Roman" w:hAnsi="Times New Roman" w:cs="Times New Roman"/>
            <w:i/>
            <w:sz w:val="24"/>
            <w:szCs w:val="24"/>
          </w:rPr>
          <w:t>i</w:t>
        </w:r>
        <w:r w:rsidR="008445BA" w:rsidRPr="00E62F35">
          <w:rPr>
            <w:rFonts w:ascii="Times New Roman" w:hAnsi="Times New Roman" w:cs="Times New Roman"/>
            <w:i/>
            <w:sz w:val="24"/>
            <w:szCs w:val="24"/>
          </w:rPr>
          <w:t>Tunes</w:t>
        </w:r>
      </w:ins>
      <w:proofErr w:type="gramEnd"/>
    </w:p>
    <w:p w14:paraId="6D0CF143" w14:textId="7B914B53" w:rsidR="000467F1" w:rsidRPr="00E62F35" w:rsidRDefault="00E34005" w:rsidP="00461B97">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started with </w:t>
      </w:r>
      <w:del w:id="38" w:author="John David N. Dionisio" w:date="2013-10-07T21:20:00Z">
        <w:r w:rsidRPr="00E62F35" w:rsidDel="008445BA">
          <w:rPr>
            <w:rFonts w:ascii="Times New Roman" w:hAnsi="Times New Roman" w:cs="Times New Roman"/>
            <w:sz w:val="24"/>
            <w:szCs w:val="24"/>
          </w:rPr>
          <w:delText xml:space="preserve">ITunes </w:delText>
        </w:r>
      </w:del>
      <w:ins w:id="39" w:author="John David N. Dionisio" w:date="2013-10-07T21:20:00Z">
        <w:r w:rsidR="008445BA">
          <w:rPr>
            <w:rFonts w:ascii="Times New Roman" w:hAnsi="Times New Roman" w:cs="Times New Roman"/>
            <w:sz w:val="24"/>
            <w:szCs w:val="24"/>
          </w:rPr>
          <w:t>i</w:t>
        </w:r>
        <w:r w:rsidR="008445BA"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and because of not having much knowledge of any of the programs</w:t>
      </w:r>
      <w:r w:rsidR="0084249E" w:rsidRPr="00E62F35">
        <w:rPr>
          <w:rFonts w:ascii="Times New Roman" w:hAnsi="Times New Roman" w:cs="Times New Roman"/>
          <w:sz w:val="24"/>
          <w:szCs w:val="24"/>
        </w:rPr>
        <w:t xml:space="preserve">, the participant had a tougher time with them. This also caused there to be many errors </w:t>
      </w:r>
      <w:r w:rsidR="0084249E" w:rsidRPr="00E62F35">
        <w:rPr>
          <w:rFonts w:ascii="Times New Roman" w:hAnsi="Times New Roman" w:cs="Times New Roman"/>
          <w:sz w:val="24"/>
          <w:szCs w:val="24"/>
        </w:rPr>
        <w:lastRenderedPageBreak/>
        <w:t>as the participant</w:t>
      </w:r>
      <w:r w:rsidR="0069287B" w:rsidRPr="00E62F35">
        <w:rPr>
          <w:rFonts w:ascii="Times New Roman" w:hAnsi="Times New Roman" w:cs="Times New Roman"/>
          <w:sz w:val="24"/>
          <w:szCs w:val="24"/>
        </w:rPr>
        <w:t xml:space="preserve"> explored the program and click into many of</w:t>
      </w:r>
      <w:r w:rsidR="002B39B0" w:rsidRPr="00E62F35">
        <w:rPr>
          <w:rFonts w:ascii="Times New Roman" w:hAnsi="Times New Roman" w:cs="Times New Roman"/>
          <w:sz w:val="24"/>
          <w:szCs w:val="24"/>
        </w:rPr>
        <w:t xml:space="preserve"> the options the program has. As the participant got accustomed to the program, the participant was able to get the playlists together. The playlists were put together in 8 minutes total.</w:t>
      </w:r>
    </w:p>
    <w:p w14:paraId="24907E12"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224E49" w:rsidRPr="00E62F35">
        <w:rPr>
          <w:rFonts w:ascii="Times New Roman" w:hAnsi="Times New Roman" w:cs="Times New Roman"/>
          <w:sz w:val="24"/>
          <w:szCs w:val="24"/>
        </w:rPr>
        <w:t>This person had to learn most of the software</w:t>
      </w:r>
      <w:r w:rsidR="001A727C" w:rsidRPr="00E62F35">
        <w:rPr>
          <w:rFonts w:ascii="Times New Roman" w:hAnsi="Times New Roman" w:cs="Times New Roman"/>
          <w:sz w:val="24"/>
          <w:szCs w:val="24"/>
        </w:rPr>
        <w:t xml:space="preserve"> and considering only 8 minutes in total, not a long time but learned quickly as it took 5 minutes to create the first playlist and 3 minutes total to create the other two</w:t>
      </w:r>
    </w:p>
    <w:p w14:paraId="56412D36"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w:t>
      </w:r>
      <w:r w:rsidR="00224E49" w:rsidRPr="00E62F35">
        <w:rPr>
          <w:rFonts w:ascii="Times New Roman" w:hAnsi="Times New Roman" w:cs="Times New Roman"/>
          <w:sz w:val="24"/>
          <w:szCs w:val="24"/>
        </w:rPr>
        <w:t>There wasn’t really memorability for this as this participant had no prior experience to these software</w:t>
      </w:r>
    </w:p>
    <w:p w14:paraId="1D70650F"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001A727C" w:rsidRPr="00E62F35">
        <w:rPr>
          <w:rFonts w:ascii="Times New Roman" w:hAnsi="Times New Roman" w:cs="Times New Roman"/>
          <w:sz w:val="24"/>
          <w:szCs w:val="24"/>
        </w:rPr>
        <w:t xml:space="preserve">: </w:t>
      </w:r>
      <w:commentRangeStart w:id="40"/>
      <w:r w:rsidR="001A727C" w:rsidRPr="00E62F35">
        <w:rPr>
          <w:rFonts w:ascii="Times New Roman" w:hAnsi="Times New Roman" w:cs="Times New Roman"/>
          <w:sz w:val="24"/>
          <w:szCs w:val="24"/>
        </w:rPr>
        <w:t>8 minutes with having to learn the software from scratch</w:t>
      </w:r>
      <w:commentRangeEnd w:id="40"/>
      <w:r w:rsidR="008445BA">
        <w:rPr>
          <w:rStyle w:val="CommentReference"/>
        </w:rPr>
        <w:commentReference w:id="40"/>
      </w:r>
    </w:p>
    <w:p w14:paraId="7BE1AE43"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1A727C" w:rsidRPr="00E62F35">
        <w:rPr>
          <w:rFonts w:ascii="Times New Roman" w:hAnsi="Times New Roman" w:cs="Times New Roman"/>
          <w:sz w:val="24"/>
          <w:szCs w:val="24"/>
        </w:rPr>
        <w:t xml:space="preserve">Many Errors including </w:t>
      </w:r>
      <w:commentRangeStart w:id="41"/>
      <w:r w:rsidR="001A727C" w:rsidRPr="00E62F35">
        <w:rPr>
          <w:rFonts w:ascii="Times New Roman" w:hAnsi="Times New Roman" w:cs="Times New Roman"/>
          <w:sz w:val="24"/>
          <w:szCs w:val="24"/>
        </w:rPr>
        <w:t>clicking on wrong buttons, searching through wrong things and just trying to learn things</w:t>
      </w:r>
      <w:commentRangeEnd w:id="41"/>
      <w:r w:rsidR="008445BA">
        <w:rPr>
          <w:rStyle w:val="CommentReference"/>
        </w:rPr>
        <w:commentReference w:id="41"/>
      </w:r>
    </w:p>
    <w:p w14:paraId="1BE73AED"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B40B3B" w:rsidRPr="00E62F35">
        <w:rPr>
          <w:rFonts w:ascii="Times New Roman" w:hAnsi="Times New Roman" w:cs="Times New Roman"/>
          <w:sz w:val="24"/>
          <w:szCs w:val="24"/>
        </w:rPr>
        <w:t xml:space="preserve"> 7</w:t>
      </w:r>
      <w:r w:rsidRPr="00E62F35">
        <w:rPr>
          <w:rFonts w:ascii="Times New Roman" w:hAnsi="Times New Roman" w:cs="Times New Roman"/>
          <w:sz w:val="24"/>
          <w:szCs w:val="24"/>
        </w:rPr>
        <w:t xml:space="preserve"> out of 10</w:t>
      </w:r>
    </w:p>
    <w:p w14:paraId="10CC4FDF" w14:textId="77777777" w:rsidR="002B39B0" w:rsidRPr="00E62F35" w:rsidRDefault="002B39B0" w:rsidP="002B39B0">
      <w:pPr>
        <w:pStyle w:val="NoSpacing"/>
        <w:rPr>
          <w:rFonts w:ascii="Times New Roman" w:hAnsi="Times New Roman" w:cs="Times New Roman"/>
          <w:sz w:val="24"/>
          <w:szCs w:val="24"/>
        </w:rPr>
      </w:pPr>
    </w:p>
    <w:p w14:paraId="0920D337" w14:textId="77777777" w:rsidR="00B40B3B" w:rsidRPr="00E62F35" w:rsidRDefault="00B40B3B" w:rsidP="002B39B0">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4B53971B" w14:textId="4669728D" w:rsidR="002B39B0" w:rsidRPr="00E62F35" w:rsidRDefault="00824981" w:rsidP="002B39B0">
      <w:pPr>
        <w:pStyle w:val="NoSpacing"/>
        <w:rPr>
          <w:rFonts w:ascii="Times New Roman" w:hAnsi="Times New Roman" w:cs="Times New Roman"/>
          <w:sz w:val="24"/>
          <w:szCs w:val="24"/>
        </w:rPr>
      </w:pPr>
      <w:r w:rsidRPr="00E62F35">
        <w:rPr>
          <w:rFonts w:ascii="Times New Roman" w:hAnsi="Times New Roman" w:cs="Times New Roman"/>
          <w:sz w:val="24"/>
          <w:szCs w:val="24"/>
        </w:rPr>
        <w:t>The participant fa</w:t>
      </w:r>
      <w:del w:id="42" w:author="John David N. Dionisio" w:date="2013-10-07T21:22:00Z">
        <w:r w:rsidRPr="00E62F35" w:rsidDel="008445BA">
          <w:rPr>
            <w:rFonts w:ascii="Times New Roman" w:hAnsi="Times New Roman" w:cs="Times New Roman"/>
            <w:sz w:val="24"/>
            <w:szCs w:val="24"/>
          </w:rPr>
          <w:delText>i</w:delText>
        </w:r>
      </w:del>
      <w:r w:rsidRPr="00E62F35">
        <w:rPr>
          <w:rFonts w:ascii="Times New Roman" w:hAnsi="Times New Roman" w:cs="Times New Roman"/>
          <w:sz w:val="24"/>
          <w:szCs w:val="24"/>
        </w:rPr>
        <w:t xml:space="preserve">red a little better with Spotify as there was a bit of experience gained from the previous </w:t>
      </w:r>
      <w:del w:id="43" w:author="John David N. Dionisio" w:date="2013-10-07T21:22:00Z">
        <w:r w:rsidRPr="00E62F35" w:rsidDel="008445BA">
          <w:rPr>
            <w:rFonts w:ascii="Times New Roman" w:hAnsi="Times New Roman" w:cs="Times New Roman"/>
            <w:sz w:val="24"/>
            <w:szCs w:val="24"/>
          </w:rPr>
          <w:delText xml:space="preserve">ITunes </w:delText>
        </w:r>
      </w:del>
      <w:ins w:id="44" w:author="John David N. Dionisio" w:date="2013-10-07T21:22:00Z">
        <w:r w:rsidR="008445BA">
          <w:rPr>
            <w:rFonts w:ascii="Times New Roman" w:hAnsi="Times New Roman" w:cs="Times New Roman"/>
            <w:sz w:val="24"/>
            <w:szCs w:val="24"/>
          </w:rPr>
          <w:t>i</w:t>
        </w:r>
        <w:r w:rsidR="008445BA"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task. The participant went through this this program more smoothly and used the drag and drop technique with no errors. It took the participant about 5 minutes to get all three playlists complete.</w:t>
      </w:r>
    </w:p>
    <w:p w14:paraId="60D8D480" w14:textId="4336A8B0"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824981" w:rsidRPr="00E62F35">
        <w:rPr>
          <w:rFonts w:ascii="Times New Roman" w:hAnsi="Times New Roman" w:cs="Times New Roman"/>
          <w:sz w:val="24"/>
          <w:szCs w:val="24"/>
        </w:rPr>
        <w:t xml:space="preserve">The learnability on this might have been a little faster as it took less time to make the playlists but </w:t>
      </w:r>
      <w:commentRangeStart w:id="45"/>
      <w:r w:rsidR="00824981" w:rsidRPr="00E62F35">
        <w:rPr>
          <w:rFonts w:ascii="Times New Roman" w:hAnsi="Times New Roman" w:cs="Times New Roman"/>
          <w:sz w:val="24"/>
          <w:szCs w:val="24"/>
        </w:rPr>
        <w:t xml:space="preserve">it could also have to do with the participant going through </w:t>
      </w:r>
      <w:del w:id="46" w:author="John David N. Dionisio" w:date="2013-10-07T21:22:00Z">
        <w:r w:rsidR="00824981" w:rsidRPr="00E62F35" w:rsidDel="008445BA">
          <w:rPr>
            <w:rFonts w:ascii="Times New Roman" w:hAnsi="Times New Roman" w:cs="Times New Roman"/>
            <w:sz w:val="24"/>
            <w:szCs w:val="24"/>
          </w:rPr>
          <w:delText xml:space="preserve">ITunes </w:delText>
        </w:r>
      </w:del>
      <w:ins w:id="47" w:author="John David N. Dionisio" w:date="2013-10-07T21:22:00Z">
        <w:r w:rsidR="008445BA">
          <w:rPr>
            <w:rFonts w:ascii="Times New Roman" w:hAnsi="Times New Roman" w:cs="Times New Roman"/>
            <w:sz w:val="24"/>
            <w:szCs w:val="24"/>
          </w:rPr>
          <w:t>i</w:t>
        </w:r>
        <w:r w:rsidR="008445BA" w:rsidRPr="00E62F35">
          <w:rPr>
            <w:rFonts w:ascii="Times New Roman" w:hAnsi="Times New Roman" w:cs="Times New Roman"/>
            <w:sz w:val="24"/>
            <w:szCs w:val="24"/>
          </w:rPr>
          <w:t xml:space="preserve">Tunes </w:t>
        </w:r>
      </w:ins>
      <w:r w:rsidR="00824981" w:rsidRPr="00E62F35">
        <w:rPr>
          <w:rFonts w:ascii="Times New Roman" w:hAnsi="Times New Roman" w:cs="Times New Roman"/>
          <w:sz w:val="24"/>
          <w:szCs w:val="24"/>
        </w:rPr>
        <w:t>in the task before</w:t>
      </w:r>
      <w:commentRangeEnd w:id="45"/>
      <w:r w:rsidR="008445BA">
        <w:rPr>
          <w:rStyle w:val="CommentReference"/>
        </w:rPr>
        <w:commentReference w:id="45"/>
      </w:r>
    </w:p>
    <w:p w14:paraId="795D2FB4"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w:t>
      </w:r>
      <w:r w:rsidR="007646FA" w:rsidRPr="00E62F35">
        <w:rPr>
          <w:rFonts w:ascii="Times New Roman" w:hAnsi="Times New Roman" w:cs="Times New Roman"/>
          <w:sz w:val="24"/>
          <w:szCs w:val="24"/>
        </w:rPr>
        <w:t>No Memorability</w:t>
      </w:r>
    </w:p>
    <w:p w14:paraId="06FBFA3D"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Done </w:t>
      </w:r>
      <w:r w:rsidR="007646FA" w:rsidRPr="00E62F35">
        <w:rPr>
          <w:rFonts w:ascii="Times New Roman" w:hAnsi="Times New Roman" w:cs="Times New Roman"/>
          <w:sz w:val="24"/>
          <w:szCs w:val="24"/>
        </w:rPr>
        <w:t>faster than first</w:t>
      </w:r>
    </w:p>
    <w:p w14:paraId="0BBBB4BB"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3B1110BF"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7646FA" w:rsidRPr="00E62F35">
        <w:rPr>
          <w:rFonts w:ascii="Times New Roman" w:hAnsi="Times New Roman" w:cs="Times New Roman"/>
          <w:sz w:val="24"/>
          <w:szCs w:val="24"/>
        </w:rPr>
        <w:t xml:space="preserve"> 9</w:t>
      </w:r>
      <w:r w:rsidRPr="00E62F35">
        <w:rPr>
          <w:rFonts w:ascii="Times New Roman" w:hAnsi="Times New Roman" w:cs="Times New Roman"/>
          <w:sz w:val="24"/>
          <w:szCs w:val="24"/>
        </w:rPr>
        <w:t xml:space="preserve"> out of 10</w:t>
      </w:r>
    </w:p>
    <w:p w14:paraId="18BC4CAD" w14:textId="77777777" w:rsidR="002B39B0" w:rsidRPr="00E62F35" w:rsidRDefault="002B39B0" w:rsidP="002B39B0">
      <w:pPr>
        <w:pStyle w:val="NoSpacing"/>
        <w:rPr>
          <w:rFonts w:ascii="Times New Roman" w:hAnsi="Times New Roman" w:cs="Times New Roman"/>
          <w:b/>
          <w:sz w:val="24"/>
          <w:szCs w:val="24"/>
        </w:rPr>
      </w:pPr>
    </w:p>
    <w:p w14:paraId="0AD641CC" w14:textId="77777777" w:rsidR="00B40B3B" w:rsidRPr="00E62F35" w:rsidRDefault="00B40B3B" w:rsidP="002B39B0">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58A6E462" w14:textId="77777777" w:rsidR="002B39B0" w:rsidRPr="00E62F35" w:rsidRDefault="00FA3127" w:rsidP="002B39B0">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Google Music was also a bit of a problem for this participant. The participant went through it trying to look for how to create a new playlist </w:t>
      </w:r>
      <w:r w:rsidR="000052DA" w:rsidRPr="00E62F35">
        <w:rPr>
          <w:rFonts w:ascii="Times New Roman" w:hAnsi="Times New Roman" w:cs="Times New Roman"/>
          <w:sz w:val="24"/>
          <w:szCs w:val="24"/>
        </w:rPr>
        <w:t>and went through some errors while looking. Once it was found the playlists were made but there was an error when adding songs also. It took the participant 10 minutes to get the playlists complete.</w:t>
      </w:r>
    </w:p>
    <w:p w14:paraId="15946310" w14:textId="47700F98"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The </w:t>
      </w:r>
      <w:r w:rsidR="008469EC" w:rsidRPr="00E62F35">
        <w:rPr>
          <w:rFonts w:ascii="Times New Roman" w:hAnsi="Times New Roman" w:cs="Times New Roman"/>
          <w:sz w:val="24"/>
          <w:szCs w:val="24"/>
        </w:rPr>
        <w:t xml:space="preserve">learnability seemed a little tougher than </w:t>
      </w:r>
      <w:del w:id="48" w:author="John David N. Dionisio" w:date="2013-10-07T21:23:00Z">
        <w:r w:rsidR="008469EC" w:rsidRPr="00E62F35" w:rsidDel="008445BA">
          <w:rPr>
            <w:rFonts w:ascii="Times New Roman" w:hAnsi="Times New Roman" w:cs="Times New Roman"/>
            <w:sz w:val="24"/>
            <w:szCs w:val="24"/>
          </w:rPr>
          <w:delText xml:space="preserve">ITunes </w:delText>
        </w:r>
      </w:del>
      <w:ins w:id="49" w:author="John David N. Dionisio" w:date="2013-10-07T21:23:00Z">
        <w:r w:rsidR="008445BA">
          <w:rPr>
            <w:rFonts w:ascii="Times New Roman" w:hAnsi="Times New Roman" w:cs="Times New Roman"/>
            <w:sz w:val="24"/>
            <w:szCs w:val="24"/>
          </w:rPr>
          <w:t>i</w:t>
        </w:r>
        <w:r w:rsidR="008445BA" w:rsidRPr="00E62F35">
          <w:rPr>
            <w:rFonts w:ascii="Times New Roman" w:hAnsi="Times New Roman" w:cs="Times New Roman"/>
            <w:sz w:val="24"/>
            <w:szCs w:val="24"/>
          </w:rPr>
          <w:t xml:space="preserve">Tunes </w:t>
        </w:r>
      </w:ins>
      <w:r w:rsidR="008469EC" w:rsidRPr="00E62F35">
        <w:rPr>
          <w:rFonts w:ascii="Times New Roman" w:hAnsi="Times New Roman" w:cs="Times New Roman"/>
          <w:sz w:val="24"/>
          <w:szCs w:val="24"/>
        </w:rPr>
        <w:t>as it took a while to get the first playlist going at 6 minutes and the other two at 2 minutes each</w:t>
      </w:r>
    </w:p>
    <w:p w14:paraId="78A92005"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w:t>
      </w:r>
      <w:r w:rsidR="008469EC" w:rsidRPr="00E62F35">
        <w:rPr>
          <w:rFonts w:ascii="Times New Roman" w:hAnsi="Times New Roman" w:cs="Times New Roman"/>
          <w:sz w:val="24"/>
          <w:szCs w:val="24"/>
        </w:rPr>
        <w:t>No Memorability</w:t>
      </w:r>
    </w:p>
    <w:p w14:paraId="0B3E5D66"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8469EC" w:rsidRPr="00E62F35">
        <w:rPr>
          <w:rFonts w:ascii="Times New Roman" w:hAnsi="Times New Roman" w:cs="Times New Roman"/>
          <w:sz w:val="24"/>
          <w:szCs w:val="24"/>
        </w:rPr>
        <w:t>Seemed a little less efficient for this user</w:t>
      </w:r>
    </w:p>
    <w:p w14:paraId="7291D603"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005C3A25" w:rsidRPr="00E62F35">
        <w:rPr>
          <w:rFonts w:ascii="Times New Roman" w:hAnsi="Times New Roman" w:cs="Times New Roman"/>
          <w:sz w:val="24"/>
          <w:szCs w:val="24"/>
        </w:rPr>
        <w:t xml:space="preserve">: </w:t>
      </w:r>
      <w:r w:rsidR="008469EC" w:rsidRPr="00E62F35">
        <w:rPr>
          <w:rFonts w:ascii="Times New Roman" w:hAnsi="Times New Roman" w:cs="Times New Roman"/>
          <w:sz w:val="24"/>
          <w:szCs w:val="24"/>
        </w:rPr>
        <w:t>Errors while trying to look for the playlist, adding album instead of individual song</w:t>
      </w:r>
    </w:p>
    <w:p w14:paraId="5FCC27A0" w14:textId="77777777" w:rsidR="002B39B0" w:rsidRPr="00E62F35" w:rsidRDefault="002B39B0" w:rsidP="002B39B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FA3127" w:rsidRPr="00E62F35">
        <w:rPr>
          <w:rFonts w:ascii="Times New Roman" w:hAnsi="Times New Roman" w:cs="Times New Roman"/>
          <w:sz w:val="24"/>
          <w:szCs w:val="24"/>
        </w:rPr>
        <w:t>: 4</w:t>
      </w:r>
      <w:r w:rsidRPr="00E62F35">
        <w:rPr>
          <w:rFonts w:ascii="Times New Roman" w:hAnsi="Times New Roman" w:cs="Times New Roman"/>
          <w:sz w:val="24"/>
          <w:szCs w:val="24"/>
        </w:rPr>
        <w:t xml:space="preserve"> out of 10</w:t>
      </w:r>
    </w:p>
    <w:p w14:paraId="36190CC0" w14:textId="77777777" w:rsidR="00130575" w:rsidRPr="00E62F35" w:rsidRDefault="00130575" w:rsidP="00130575">
      <w:pPr>
        <w:pStyle w:val="NoSpacing"/>
        <w:rPr>
          <w:rFonts w:ascii="Times New Roman" w:hAnsi="Times New Roman" w:cs="Times New Roman"/>
          <w:sz w:val="24"/>
          <w:szCs w:val="24"/>
        </w:rPr>
      </w:pPr>
    </w:p>
    <w:p w14:paraId="7A0B039A" w14:textId="77777777" w:rsidR="00130575" w:rsidRPr="00E62F35" w:rsidRDefault="00130575" w:rsidP="00130575">
      <w:pPr>
        <w:pStyle w:val="NoSpacing"/>
        <w:rPr>
          <w:rFonts w:ascii="Times New Roman" w:hAnsi="Times New Roman" w:cs="Times New Roman"/>
          <w:sz w:val="24"/>
          <w:szCs w:val="24"/>
          <w:u w:val="single"/>
        </w:rPr>
      </w:pPr>
      <w:commentRangeStart w:id="50"/>
      <w:r w:rsidRPr="00E62F35">
        <w:rPr>
          <w:rFonts w:ascii="Times New Roman" w:hAnsi="Times New Roman" w:cs="Times New Roman"/>
          <w:sz w:val="24"/>
          <w:szCs w:val="24"/>
          <w:u w:val="single"/>
        </w:rPr>
        <w:t>3</w:t>
      </w:r>
      <w:r w:rsidRPr="00E62F35">
        <w:rPr>
          <w:rFonts w:ascii="Times New Roman" w:hAnsi="Times New Roman" w:cs="Times New Roman"/>
          <w:sz w:val="24"/>
          <w:szCs w:val="24"/>
          <w:u w:val="single"/>
          <w:vertAlign w:val="superscript"/>
        </w:rPr>
        <w:t>rd</w:t>
      </w:r>
      <w:r w:rsidR="009A5310" w:rsidRPr="00E62F35">
        <w:rPr>
          <w:rFonts w:ascii="Times New Roman" w:hAnsi="Times New Roman" w:cs="Times New Roman"/>
          <w:sz w:val="24"/>
          <w:szCs w:val="24"/>
          <w:u w:val="single"/>
        </w:rPr>
        <w:t xml:space="preserve"> Participant</w:t>
      </w:r>
      <w:commentRangeEnd w:id="50"/>
      <w:r w:rsidR="008445BA">
        <w:rPr>
          <w:rStyle w:val="CommentReference"/>
        </w:rPr>
        <w:commentReference w:id="50"/>
      </w:r>
    </w:p>
    <w:p w14:paraId="139633B1" w14:textId="77777777" w:rsidR="002B39B0" w:rsidRPr="00E62F35" w:rsidRDefault="00130575" w:rsidP="00461B97">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Background: </w:t>
      </w:r>
      <w:r w:rsidR="00ED544B" w:rsidRPr="00E62F35">
        <w:rPr>
          <w:rFonts w:ascii="Times New Roman" w:hAnsi="Times New Roman" w:cs="Times New Roman"/>
          <w:sz w:val="24"/>
          <w:szCs w:val="24"/>
        </w:rPr>
        <w:t>This participant is not familiar with any of these software.</w:t>
      </w:r>
      <w:r w:rsidR="00615718" w:rsidRPr="00E62F35">
        <w:rPr>
          <w:rFonts w:ascii="Times New Roman" w:hAnsi="Times New Roman" w:cs="Times New Roman"/>
          <w:sz w:val="24"/>
          <w:szCs w:val="24"/>
        </w:rPr>
        <w:t xml:space="preserve"> </w:t>
      </w:r>
      <w:r w:rsidR="00B40B3B" w:rsidRPr="00E62F35">
        <w:rPr>
          <w:rFonts w:ascii="Times New Roman" w:hAnsi="Times New Roman" w:cs="Times New Roman"/>
          <w:sz w:val="24"/>
          <w:szCs w:val="24"/>
        </w:rPr>
        <w:t>The Participant was introduced to each software.</w:t>
      </w:r>
    </w:p>
    <w:p w14:paraId="0449D3D0" w14:textId="77777777" w:rsidR="00B40B3B" w:rsidRPr="00E62F35" w:rsidRDefault="00B40B3B" w:rsidP="00461B97">
      <w:pPr>
        <w:pStyle w:val="NoSpacing"/>
        <w:rPr>
          <w:rFonts w:ascii="Times New Roman" w:hAnsi="Times New Roman" w:cs="Times New Roman"/>
          <w:sz w:val="24"/>
          <w:szCs w:val="24"/>
        </w:rPr>
      </w:pPr>
    </w:p>
    <w:p w14:paraId="1F4F831E" w14:textId="77777777" w:rsidR="00B40B3B" w:rsidRPr="00E62F35" w:rsidRDefault="00B40B3B" w:rsidP="00461B97">
      <w:pPr>
        <w:pStyle w:val="NoSpacing"/>
        <w:rPr>
          <w:rFonts w:ascii="Times New Roman" w:hAnsi="Times New Roman" w:cs="Times New Roman"/>
          <w:i/>
          <w:sz w:val="24"/>
          <w:szCs w:val="24"/>
        </w:rPr>
      </w:pPr>
      <w:commentRangeStart w:id="51"/>
      <w:r w:rsidRPr="00E62F35">
        <w:rPr>
          <w:rFonts w:ascii="Times New Roman" w:hAnsi="Times New Roman" w:cs="Times New Roman"/>
          <w:i/>
          <w:sz w:val="24"/>
          <w:szCs w:val="24"/>
        </w:rPr>
        <w:t>Google Music</w:t>
      </w:r>
      <w:commentRangeEnd w:id="51"/>
      <w:r w:rsidR="008445BA">
        <w:rPr>
          <w:rStyle w:val="CommentReference"/>
        </w:rPr>
        <w:commentReference w:id="51"/>
      </w:r>
    </w:p>
    <w:p w14:paraId="4865E459" w14:textId="77777777" w:rsidR="00B40B3B" w:rsidRPr="00E62F35" w:rsidRDefault="00B40B3B" w:rsidP="00461B97">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started off with Google Music. This person, just as the second participant, had to search through the site to find how to create the new playlists. As this was done, errors were </w:t>
      </w:r>
      <w:r w:rsidRPr="00E62F35">
        <w:rPr>
          <w:rFonts w:ascii="Times New Roman" w:hAnsi="Times New Roman" w:cs="Times New Roman"/>
          <w:sz w:val="24"/>
          <w:szCs w:val="24"/>
        </w:rPr>
        <w:lastRenderedPageBreak/>
        <w:t>committed as well as once the playlist were being made. The first playlist took 4 minutes to complete but the errors brought the three playlists to take 15 minutes to</w:t>
      </w:r>
      <w:r w:rsidR="00A77CF9" w:rsidRPr="00E62F35">
        <w:rPr>
          <w:rFonts w:ascii="Times New Roman" w:hAnsi="Times New Roman" w:cs="Times New Roman"/>
          <w:sz w:val="24"/>
          <w:szCs w:val="24"/>
        </w:rPr>
        <w:t xml:space="preserve"> </w:t>
      </w:r>
      <w:r w:rsidRPr="00E62F35">
        <w:rPr>
          <w:rFonts w:ascii="Times New Roman" w:hAnsi="Times New Roman" w:cs="Times New Roman"/>
          <w:sz w:val="24"/>
          <w:szCs w:val="24"/>
        </w:rPr>
        <w:t>complete.</w:t>
      </w:r>
    </w:p>
    <w:p w14:paraId="07F60AFE"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Here it was a lot slower as the participant took 15 minutes</w:t>
      </w:r>
    </w:p>
    <w:p w14:paraId="051071E4"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No Memorability</w:t>
      </w:r>
    </w:p>
    <w:p w14:paraId="62EDF378"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15 minutes starting from scratch</w:t>
      </w:r>
    </w:p>
    <w:p w14:paraId="5DA232E9"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Many Errors including clicking on wrong buttons, searching through wrong things, adding wrong songs to wrong playlists</w:t>
      </w:r>
    </w:p>
    <w:p w14:paraId="3287F933"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A77CF9" w:rsidRPr="00E62F35">
        <w:rPr>
          <w:rFonts w:ascii="Times New Roman" w:hAnsi="Times New Roman" w:cs="Times New Roman"/>
          <w:sz w:val="24"/>
          <w:szCs w:val="24"/>
        </w:rPr>
        <w:t xml:space="preserve"> 4</w:t>
      </w:r>
      <w:r w:rsidRPr="00E62F35">
        <w:rPr>
          <w:rFonts w:ascii="Times New Roman" w:hAnsi="Times New Roman" w:cs="Times New Roman"/>
          <w:sz w:val="24"/>
          <w:szCs w:val="24"/>
        </w:rPr>
        <w:t xml:space="preserve"> out of 10</w:t>
      </w:r>
    </w:p>
    <w:p w14:paraId="256FEA3A" w14:textId="77777777" w:rsidR="00B40B3B" w:rsidRPr="00E62F35" w:rsidRDefault="00B40B3B" w:rsidP="00B40B3B">
      <w:pPr>
        <w:pStyle w:val="NoSpacing"/>
        <w:rPr>
          <w:rFonts w:ascii="Times New Roman" w:hAnsi="Times New Roman" w:cs="Times New Roman"/>
          <w:sz w:val="24"/>
          <w:szCs w:val="24"/>
        </w:rPr>
      </w:pPr>
    </w:p>
    <w:p w14:paraId="51797E99" w14:textId="77777777" w:rsidR="00B40B3B" w:rsidRPr="00E62F35" w:rsidRDefault="00B40B3B" w:rsidP="00B40B3B">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3CFA9105" w14:textId="77777777" w:rsidR="00B40B3B" w:rsidRPr="00E62F35" w:rsidRDefault="00A77CF9" w:rsidP="00B40B3B">
      <w:pPr>
        <w:pStyle w:val="NoSpacing"/>
        <w:rPr>
          <w:sz w:val="24"/>
          <w:szCs w:val="24"/>
        </w:rPr>
      </w:pPr>
      <w:r w:rsidRPr="00E62F35">
        <w:rPr>
          <w:rFonts w:ascii="Times New Roman" w:hAnsi="Times New Roman" w:cs="Times New Roman"/>
          <w:sz w:val="24"/>
          <w:szCs w:val="24"/>
        </w:rPr>
        <w:t>Spotify was the second program. The participant took 11 minutes to create all the playlists completely. Even though he read through the program pretty quickly, the participant didn’t</w:t>
      </w:r>
      <w:r w:rsidR="001A0411" w:rsidRPr="00E62F35">
        <w:rPr>
          <w:rFonts w:ascii="Times New Roman" w:hAnsi="Times New Roman" w:cs="Times New Roman"/>
          <w:sz w:val="24"/>
          <w:szCs w:val="24"/>
        </w:rPr>
        <w:t xml:space="preserve"> use</w:t>
      </w:r>
      <w:r w:rsidRPr="00E62F35">
        <w:rPr>
          <w:rFonts w:ascii="Times New Roman" w:hAnsi="Times New Roman" w:cs="Times New Roman"/>
          <w:sz w:val="24"/>
          <w:szCs w:val="24"/>
        </w:rPr>
        <w:t xml:space="preserve"> the same drag and drop technique. Instead this participant went one by one.</w:t>
      </w:r>
    </w:p>
    <w:p w14:paraId="739A33B2"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A77CF9" w:rsidRPr="00E62F35">
        <w:rPr>
          <w:rFonts w:ascii="Times New Roman" w:hAnsi="Times New Roman" w:cs="Times New Roman"/>
          <w:sz w:val="24"/>
          <w:szCs w:val="24"/>
        </w:rPr>
        <w:t>Learnability seems a little better on this one but still took a while compared to others</w:t>
      </w:r>
    </w:p>
    <w:p w14:paraId="7DBE2D6B"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No Memorability</w:t>
      </w:r>
    </w:p>
    <w:p w14:paraId="03E16885"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Done </w:t>
      </w:r>
      <w:r w:rsidR="00A77CF9" w:rsidRPr="00E62F35">
        <w:rPr>
          <w:rFonts w:ascii="Times New Roman" w:hAnsi="Times New Roman" w:cs="Times New Roman"/>
          <w:sz w:val="24"/>
          <w:szCs w:val="24"/>
        </w:rPr>
        <w:t>in 11 minutes</w:t>
      </w:r>
    </w:p>
    <w:p w14:paraId="79737986"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5E0A0742"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A77CF9" w:rsidRPr="00E62F35">
        <w:rPr>
          <w:rFonts w:ascii="Times New Roman" w:hAnsi="Times New Roman" w:cs="Times New Roman"/>
          <w:sz w:val="24"/>
          <w:szCs w:val="24"/>
        </w:rPr>
        <w:t xml:space="preserve"> 7</w:t>
      </w:r>
      <w:r w:rsidRPr="00E62F35">
        <w:rPr>
          <w:rFonts w:ascii="Times New Roman" w:hAnsi="Times New Roman" w:cs="Times New Roman"/>
          <w:sz w:val="24"/>
          <w:szCs w:val="24"/>
        </w:rPr>
        <w:t xml:space="preserve"> out of 10</w:t>
      </w:r>
    </w:p>
    <w:p w14:paraId="41C5594D" w14:textId="77777777" w:rsidR="00B40B3B" w:rsidRPr="00E62F35" w:rsidRDefault="00B40B3B" w:rsidP="00B40B3B">
      <w:pPr>
        <w:pStyle w:val="NoSpacing"/>
        <w:rPr>
          <w:rFonts w:ascii="Times New Roman" w:hAnsi="Times New Roman" w:cs="Times New Roman"/>
          <w:b/>
          <w:sz w:val="24"/>
          <w:szCs w:val="24"/>
        </w:rPr>
      </w:pPr>
    </w:p>
    <w:p w14:paraId="4AFFAF25" w14:textId="77777777" w:rsidR="00B40B3B" w:rsidRPr="00E62F35" w:rsidRDefault="001A0411" w:rsidP="00B40B3B">
      <w:pPr>
        <w:pStyle w:val="NoSpacing"/>
        <w:rPr>
          <w:rFonts w:ascii="Times New Roman" w:hAnsi="Times New Roman" w:cs="Times New Roman"/>
          <w:sz w:val="24"/>
          <w:szCs w:val="24"/>
        </w:rPr>
      </w:pPr>
      <w:r w:rsidRPr="00E62F35">
        <w:rPr>
          <w:rFonts w:ascii="Times New Roman" w:hAnsi="Times New Roman" w:cs="Times New Roman"/>
          <w:i/>
          <w:sz w:val="24"/>
          <w:szCs w:val="24"/>
        </w:rPr>
        <w:t>ITunes</w:t>
      </w:r>
    </w:p>
    <w:p w14:paraId="4DEF05EB" w14:textId="2AC5D9F4" w:rsidR="001A0411" w:rsidRPr="00E62F35" w:rsidRDefault="001A0411" w:rsidP="00B40B3B">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didn’t do any better with </w:t>
      </w:r>
      <w:del w:id="52" w:author="John David N. Dionisio" w:date="2013-10-07T21:24:00Z">
        <w:r w:rsidRPr="00E62F35" w:rsidDel="008445BA">
          <w:rPr>
            <w:rFonts w:ascii="Times New Roman" w:hAnsi="Times New Roman" w:cs="Times New Roman"/>
            <w:sz w:val="24"/>
            <w:szCs w:val="24"/>
          </w:rPr>
          <w:delText>ITunes</w:delText>
        </w:r>
      </w:del>
      <w:ins w:id="53" w:author="John David N. Dionisio" w:date="2013-10-07T21:24:00Z">
        <w:r w:rsidR="008445BA">
          <w:rPr>
            <w:rFonts w:ascii="Times New Roman" w:hAnsi="Times New Roman" w:cs="Times New Roman"/>
            <w:sz w:val="24"/>
            <w:szCs w:val="24"/>
          </w:rPr>
          <w:t>i</w:t>
        </w:r>
        <w:r w:rsidR="008445BA" w:rsidRPr="00E62F35">
          <w:rPr>
            <w:rFonts w:ascii="Times New Roman" w:hAnsi="Times New Roman" w:cs="Times New Roman"/>
            <w:sz w:val="24"/>
            <w:szCs w:val="24"/>
          </w:rPr>
          <w:t>Tunes</w:t>
        </w:r>
      </w:ins>
      <w:r w:rsidRPr="00E62F35">
        <w:rPr>
          <w:rFonts w:ascii="Times New Roman" w:hAnsi="Times New Roman" w:cs="Times New Roman"/>
          <w:sz w:val="24"/>
          <w:szCs w:val="24"/>
        </w:rPr>
        <w:t>. It took about 13 minutes for the participant to get all three playlists done completely. It took this user a while to read through the options and to actually find the right place to create a new playlist. This user used the right click method to add the songs.</w:t>
      </w:r>
    </w:p>
    <w:p w14:paraId="65C2DC4A"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F65026" w:rsidRPr="00E62F35">
        <w:rPr>
          <w:rFonts w:ascii="Times New Roman" w:hAnsi="Times New Roman" w:cs="Times New Roman"/>
          <w:sz w:val="24"/>
          <w:szCs w:val="24"/>
        </w:rPr>
        <w:t>It took the user about 3 minutes to get through the program, not too bad</w:t>
      </w:r>
    </w:p>
    <w:p w14:paraId="7F89ED81"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No Memorability</w:t>
      </w:r>
    </w:p>
    <w:p w14:paraId="696959E8"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Seemed a little less efficient for this user</w:t>
      </w:r>
    </w:p>
    <w:p w14:paraId="09AB16CA"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1A0411" w:rsidRPr="00E62F35">
        <w:rPr>
          <w:rFonts w:ascii="Times New Roman" w:hAnsi="Times New Roman" w:cs="Times New Roman"/>
          <w:sz w:val="24"/>
          <w:szCs w:val="24"/>
        </w:rPr>
        <w:t xml:space="preserve">Clicking through wrong things </w:t>
      </w:r>
    </w:p>
    <w:p w14:paraId="03960061" w14:textId="77777777" w:rsidR="00B40B3B" w:rsidRPr="00E62F35" w:rsidRDefault="00B40B3B" w:rsidP="00B40B3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1A0411" w:rsidRPr="00E62F35">
        <w:rPr>
          <w:rFonts w:ascii="Times New Roman" w:hAnsi="Times New Roman" w:cs="Times New Roman"/>
          <w:sz w:val="24"/>
          <w:szCs w:val="24"/>
        </w:rPr>
        <w:t>: 8</w:t>
      </w:r>
      <w:r w:rsidRPr="00E62F35">
        <w:rPr>
          <w:rFonts w:ascii="Times New Roman" w:hAnsi="Times New Roman" w:cs="Times New Roman"/>
          <w:sz w:val="24"/>
          <w:szCs w:val="24"/>
        </w:rPr>
        <w:t xml:space="preserve"> out of 10</w:t>
      </w:r>
    </w:p>
    <w:p w14:paraId="2C99372C" w14:textId="77777777" w:rsidR="00B40B3B" w:rsidRPr="00E62F35" w:rsidRDefault="00B40B3B" w:rsidP="00461B97">
      <w:pPr>
        <w:pStyle w:val="NoSpacing"/>
        <w:rPr>
          <w:rFonts w:ascii="Times New Roman" w:hAnsi="Times New Roman" w:cs="Times New Roman"/>
          <w:sz w:val="24"/>
          <w:szCs w:val="24"/>
        </w:rPr>
      </w:pPr>
    </w:p>
    <w:p w14:paraId="0CE653BA" w14:textId="77777777" w:rsidR="009A5310" w:rsidRPr="00E62F35" w:rsidRDefault="009A5310" w:rsidP="00461B97">
      <w:pPr>
        <w:pStyle w:val="NoSpacing"/>
        <w:rPr>
          <w:rFonts w:ascii="Times New Roman" w:hAnsi="Times New Roman" w:cs="Times New Roman"/>
          <w:sz w:val="24"/>
          <w:szCs w:val="24"/>
        </w:rPr>
      </w:pPr>
      <w:r w:rsidRPr="00E62F35">
        <w:rPr>
          <w:rFonts w:ascii="Times New Roman" w:hAnsi="Times New Roman" w:cs="Times New Roman"/>
          <w:sz w:val="24"/>
          <w:szCs w:val="24"/>
          <w:u w:val="single"/>
        </w:rPr>
        <w:t>4</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7B26B7A5" w14:textId="75D8923B" w:rsidR="009A5310" w:rsidRPr="00E62F35" w:rsidRDefault="009A5310" w:rsidP="00461B97">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Background: This participant is familiar with computers in general and has had experience with using </w:t>
      </w:r>
      <w:del w:id="54" w:author="John David N. Dionisio" w:date="2013-10-07T21:25:00Z">
        <w:r w:rsidRPr="00E62F35" w:rsidDel="008445BA">
          <w:rPr>
            <w:rFonts w:ascii="Times New Roman" w:hAnsi="Times New Roman" w:cs="Times New Roman"/>
            <w:sz w:val="24"/>
            <w:szCs w:val="24"/>
          </w:rPr>
          <w:delText xml:space="preserve">ITunes </w:delText>
        </w:r>
      </w:del>
      <w:ins w:id="55" w:author="John David N. Dionisio" w:date="2013-10-07T21:25:00Z">
        <w:r w:rsidR="008445BA">
          <w:rPr>
            <w:rFonts w:ascii="Times New Roman" w:hAnsi="Times New Roman" w:cs="Times New Roman"/>
            <w:sz w:val="24"/>
            <w:szCs w:val="24"/>
          </w:rPr>
          <w:t>i</w:t>
        </w:r>
        <w:r w:rsidR="008445BA"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and Spotify.</w:t>
      </w:r>
    </w:p>
    <w:p w14:paraId="1760342C" w14:textId="77777777" w:rsidR="009A5310" w:rsidRPr="00E62F35" w:rsidRDefault="009A5310" w:rsidP="00461B97">
      <w:pPr>
        <w:pStyle w:val="NoSpacing"/>
        <w:rPr>
          <w:rFonts w:ascii="Times New Roman" w:hAnsi="Times New Roman" w:cs="Times New Roman"/>
          <w:sz w:val="24"/>
          <w:szCs w:val="24"/>
        </w:rPr>
      </w:pPr>
    </w:p>
    <w:p w14:paraId="60BE3FF1" w14:textId="77777777" w:rsidR="009A5310" w:rsidRPr="00E62F35" w:rsidRDefault="009A5310" w:rsidP="009A5310">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7DA7F715" w14:textId="77777777" w:rsidR="009A5310" w:rsidRPr="00E62F35" w:rsidRDefault="009A5310" w:rsidP="009A5310">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started off with Google Music. </w:t>
      </w:r>
      <w:r w:rsidR="00DB5DDF" w:rsidRPr="00E62F35">
        <w:rPr>
          <w:rFonts w:ascii="Times New Roman" w:hAnsi="Times New Roman" w:cs="Times New Roman"/>
          <w:sz w:val="24"/>
          <w:szCs w:val="24"/>
        </w:rPr>
        <w:t>It took this user 3 minutes to complete the three playlists. This user highlighted all the songs and added them at the same time to create the playlists faster.</w:t>
      </w:r>
    </w:p>
    <w:p w14:paraId="2FBEEE78"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00DB5DDF" w:rsidRPr="00E62F35">
        <w:rPr>
          <w:rFonts w:ascii="Times New Roman" w:hAnsi="Times New Roman" w:cs="Times New Roman"/>
          <w:sz w:val="24"/>
          <w:szCs w:val="24"/>
        </w:rPr>
        <w:t>: Here it was very fast as the playlists were created very quickly as well as there being no errors</w:t>
      </w:r>
    </w:p>
    <w:p w14:paraId="4ACF4597" w14:textId="77777777" w:rsidR="009A5310" w:rsidRPr="00E62F35" w:rsidRDefault="00D706FB"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Used techniques known from other software</w:t>
      </w:r>
    </w:p>
    <w:p w14:paraId="0CAD7D16"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3 minutes</w:t>
      </w:r>
    </w:p>
    <w:p w14:paraId="76A4768D"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None</w:t>
      </w:r>
    </w:p>
    <w:p w14:paraId="1E64FCF4"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7</w:t>
      </w:r>
      <w:r w:rsidRPr="00E62F35">
        <w:rPr>
          <w:rFonts w:ascii="Times New Roman" w:hAnsi="Times New Roman" w:cs="Times New Roman"/>
          <w:sz w:val="24"/>
          <w:szCs w:val="24"/>
        </w:rPr>
        <w:t xml:space="preserve"> out of 10</w:t>
      </w:r>
      <w:r w:rsidR="00D706FB" w:rsidRPr="00E62F35">
        <w:rPr>
          <w:rFonts w:ascii="Times New Roman" w:hAnsi="Times New Roman" w:cs="Times New Roman"/>
          <w:sz w:val="24"/>
          <w:szCs w:val="24"/>
        </w:rPr>
        <w:t xml:space="preserve"> (Didn’t like online)</w:t>
      </w:r>
    </w:p>
    <w:p w14:paraId="2348EEB0" w14:textId="77777777" w:rsidR="009A5310" w:rsidRPr="00E62F35" w:rsidRDefault="009A5310" w:rsidP="009A5310">
      <w:pPr>
        <w:pStyle w:val="NoSpacing"/>
        <w:rPr>
          <w:rFonts w:ascii="Times New Roman" w:hAnsi="Times New Roman" w:cs="Times New Roman"/>
          <w:sz w:val="24"/>
          <w:szCs w:val="24"/>
        </w:rPr>
      </w:pPr>
    </w:p>
    <w:p w14:paraId="3FF9ABCE" w14:textId="77777777" w:rsidR="009A5310" w:rsidRPr="00E62F35" w:rsidRDefault="009A5310" w:rsidP="009A5310">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6840DDD1" w14:textId="77777777" w:rsidR="009A5310" w:rsidRPr="00E62F35" w:rsidRDefault="009A5310" w:rsidP="009A5310">
      <w:pPr>
        <w:pStyle w:val="NoSpacing"/>
        <w:rPr>
          <w:sz w:val="24"/>
          <w:szCs w:val="24"/>
        </w:rPr>
      </w:pPr>
      <w:r w:rsidRPr="00E62F35">
        <w:rPr>
          <w:rFonts w:ascii="Times New Roman" w:hAnsi="Times New Roman" w:cs="Times New Roman"/>
          <w:sz w:val="24"/>
          <w:szCs w:val="24"/>
        </w:rPr>
        <w:t xml:space="preserve">Spotify was the second program. </w:t>
      </w:r>
      <w:r w:rsidR="00D706FB" w:rsidRPr="00E62F35">
        <w:rPr>
          <w:rFonts w:ascii="Times New Roman" w:hAnsi="Times New Roman" w:cs="Times New Roman"/>
          <w:sz w:val="24"/>
          <w:szCs w:val="24"/>
        </w:rPr>
        <w:t>This was also finished within 3 minutes and without any errors</w:t>
      </w:r>
    </w:p>
    <w:p w14:paraId="1B8A8EEB"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Had experience with Spotify</w:t>
      </w:r>
    </w:p>
    <w:p w14:paraId="2D9987BE"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Had experience with Spotify</w:t>
      </w:r>
    </w:p>
    <w:p w14:paraId="75F94A9A"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00D706FB" w:rsidRPr="00E62F35">
        <w:rPr>
          <w:rFonts w:ascii="Times New Roman" w:hAnsi="Times New Roman" w:cs="Times New Roman"/>
          <w:sz w:val="24"/>
          <w:szCs w:val="24"/>
        </w:rPr>
        <w:t>: 3 minutes</w:t>
      </w:r>
    </w:p>
    <w:p w14:paraId="77AFFA31"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351E1A92"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D706FB" w:rsidRPr="00E62F35">
        <w:rPr>
          <w:rFonts w:ascii="Times New Roman" w:hAnsi="Times New Roman" w:cs="Times New Roman"/>
          <w:sz w:val="24"/>
          <w:szCs w:val="24"/>
        </w:rPr>
        <w:t xml:space="preserve"> 9</w:t>
      </w:r>
      <w:r w:rsidRPr="00E62F35">
        <w:rPr>
          <w:rFonts w:ascii="Times New Roman" w:hAnsi="Times New Roman" w:cs="Times New Roman"/>
          <w:sz w:val="24"/>
          <w:szCs w:val="24"/>
        </w:rPr>
        <w:t xml:space="preserve"> out of 10</w:t>
      </w:r>
    </w:p>
    <w:p w14:paraId="5EEE14C0" w14:textId="77777777" w:rsidR="009A5310" w:rsidRPr="00E62F35" w:rsidRDefault="009A5310" w:rsidP="009A5310">
      <w:pPr>
        <w:pStyle w:val="NoSpacing"/>
        <w:rPr>
          <w:rFonts w:ascii="Times New Roman" w:hAnsi="Times New Roman" w:cs="Times New Roman"/>
          <w:b/>
          <w:sz w:val="24"/>
          <w:szCs w:val="24"/>
        </w:rPr>
      </w:pPr>
    </w:p>
    <w:p w14:paraId="6E9EEF0D" w14:textId="77777777" w:rsidR="009A5310" w:rsidRPr="00E62F35" w:rsidRDefault="009A5310" w:rsidP="009A5310">
      <w:pPr>
        <w:pStyle w:val="NoSpacing"/>
        <w:rPr>
          <w:rFonts w:ascii="Times New Roman" w:hAnsi="Times New Roman" w:cs="Times New Roman"/>
          <w:sz w:val="24"/>
          <w:szCs w:val="24"/>
        </w:rPr>
      </w:pPr>
      <w:r w:rsidRPr="00E62F35">
        <w:rPr>
          <w:rFonts w:ascii="Times New Roman" w:hAnsi="Times New Roman" w:cs="Times New Roman"/>
          <w:i/>
          <w:sz w:val="24"/>
          <w:szCs w:val="24"/>
        </w:rPr>
        <w:t>ITunes</w:t>
      </w:r>
    </w:p>
    <w:p w14:paraId="6245B5BD" w14:textId="7099C4C6" w:rsidR="009A5310" w:rsidRPr="00E62F35" w:rsidRDefault="00D706FB" w:rsidP="009A5310">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did just as well in </w:t>
      </w:r>
      <w:del w:id="56" w:author="John David N. Dionisio" w:date="2013-10-07T21:25:00Z">
        <w:r w:rsidRPr="00E62F35" w:rsidDel="0064700B">
          <w:rPr>
            <w:rFonts w:ascii="Times New Roman" w:hAnsi="Times New Roman" w:cs="Times New Roman"/>
            <w:sz w:val="24"/>
            <w:szCs w:val="24"/>
          </w:rPr>
          <w:delText>ITunes</w:delText>
        </w:r>
      </w:del>
      <w:ins w:id="57" w:author="John David N. Dionisio" w:date="2013-10-07T21:25:00Z">
        <w:r w:rsidR="0064700B">
          <w:rPr>
            <w:rFonts w:ascii="Times New Roman" w:hAnsi="Times New Roman" w:cs="Times New Roman"/>
            <w:sz w:val="24"/>
            <w:szCs w:val="24"/>
          </w:rPr>
          <w:t>i</w:t>
        </w:r>
        <w:r w:rsidR="0064700B" w:rsidRPr="00E62F35">
          <w:rPr>
            <w:rFonts w:ascii="Times New Roman" w:hAnsi="Times New Roman" w:cs="Times New Roman"/>
            <w:sz w:val="24"/>
            <w:szCs w:val="24"/>
          </w:rPr>
          <w:t>Tunes</w:t>
        </w:r>
      </w:ins>
      <w:r w:rsidRPr="00E62F35">
        <w:rPr>
          <w:rFonts w:ascii="Times New Roman" w:hAnsi="Times New Roman" w:cs="Times New Roman"/>
          <w:sz w:val="24"/>
          <w:szCs w:val="24"/>
        </w:rPr>
        <w:t>. The Playlists were also created in 3 minutes, without errors.</w:t>
      </w:r>
    </w:p>
    <w:p w14:paraId="275A02C8" w14:textId="360EA306" w:rsidR="00D706FB" w:rsidRPr="00E62F35" w:rsidRDefault="009A5310" w:rsidP="00A230B2">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 xml:space="preserve">This person has experience with </w:t>
      </w:r>
      <w:del w:id="58" w:author="John David N. Dionisio" w:date="2013-10-07T21:25:00Z">
        <w:r w:rsidR="00D706FB" w:rsidRPr="00E62F35" w:rsidDel="0064700B">
          <w:rPr>
            <w:rFonts w:ascii="Times New Roman" w:hAnsi="Times New Roman" w:cs="Times New Roman"/>
            <w:sz w:val="24"/>
            <w:szCs w:val="24"/>
          </w:rPr>
          <w:delText>ITunes</w:delText>
        </w:r>
      </w:del>
      <w:ins w:id="59" w:author="John David N. Dionisio" w:date="2013-10-07T21:25:00Z">
        <w:r w:rsidR="0064700B">
          <w:rPr>
            <w:rFonts w:ascii="Times New Roman" w:hAnsi="Times New Roman" w:cs="Times New Roman"/>
            <w:sz w:val="24"/>
            <w:szCs w:val="24"/>
          </w:rPr>
          <w:t>i</w:t>
        </w:r>
        <w:r w:rsidR="0064700B" w:rsidRPr="00E62F35">
          <w:rPr>
            <w:rFonts w:ascii="Times New Roman" w:hAnsi="Times New Roman" w:cs="Times New Roman"/>
            <w:sz w:val="24"/>
            <w:szCs w:val="24"/>
          </w:rPr>
          <w:t>Tunes</w:t>
        </w:r>
      </w:ins>
    </w:p>
    <w:p w14:paraId="43297472" w14:textId="35D0E66D" w:rsidR="009A5310" w:rsidRPr="00E62F35" w:rsidRDefault="009A5310" w:rsidP="00A230B2">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 xml:space="preserve">Experience with </w:t>
      </w:r>
      <w:del w:id="60" w:author="John David N. Dionisio" w:date="2013-10-07T21:25:00Z">
        <w:r w:rsidR="00D706FB" w:rsidRPr="00E62F35" w:rsidDel="0064700B">
          <w:rPr>
            <w:rFonts w:ascii="Times New Roman" w:hAnsi="Times New Roman" w:cs="Times New Roman"/>
            <w:sz w:val="24"/>
            <w:szCs w:val="24"/>
          </w:rPr>
          <w:delText>ITunes</w:delText>
        </w:r>
      </w:del>
      <w:ins w:id="61" w:author="John David N. Dionisio" w:date="2013-10-07T21:25:00Z">
        <w:r w:rsidR="0064700B">
          <w:rPr>
            <w:rFonts w:ascii="Times New Roman" w:hAnsi="Times New Roman" w:cs="Times New Roman"/>
            <w:sz w:val="24"/>
            <w:szCs w:val="24"/>
          </w:rPr>
          <w:t>i</w:t>
        </w:r>
        <w:r w:rsidR="0064700B" w:rsidRPr="00E62F35">
          <w:rPr>
            <w:rFonts w:ascii="Times New Roman" w:hAnsi="Times New Roman" w:cs="Times New Roman"/>
            <w:sz w:val="24"/>
            <w:szCs w:val="24"/>
          </w:rPr>
          <w:t>Tunes</w:t>
        </w:r>
      </w:ins>
    </w:p>
    <w:p w14:paraId="2864FF53"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3 minutes</w:t>
      </w:r>
    </w:p>
    <w:p w14:paraId="45A3D8B0"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D706FB" w:rsidRPr="00E62F35">
        <w:rPr>
          <w:rFonts w:ascii="Times New Roman" w:hAnsi="Times New Roman" w:cs="Times New Roman"/>
          <w:sz w:val="24"/>
          <w:szCs w:val="24"/>
        </w:rPr>
        <w:t>None</w:t>
      </w:r>
      <w:r w:rsidRPr="00E62F35">
        <w:rPr>
          <w:rFonts w:ascii="Times New Roman" w:hAnsi="Times New Roman" w:cs="Times New Roman"/>
          <w:sz w:val="24"/>
          <w:szCs w:val="24"/>
        </w:rPr>
        <w:t xml:space="preserve"> </w:t>
      </w:r>
    </w:p>
    <w:p w14:paraId="39BCA0FE" w14:textId="77777777" w:rsidR="009A5310" w:rsidRPr="00E62F35" w:rsidRDefault="009A5310" w:rsidP="009A5310">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D706FB" w:rsidRPr="00E62F35">
        <w:rPr>
          <w:rFonts w:ascii="Times New Roman" w:hAnsi="Times New Roman" w:cs="Times New Roman"/>
          <w:sz w:val="24"/>
          <w:szCs w:val="24"/>
        </w:rPr>
        <w:t>: 10</w:t>
      </w:r>
      <w:r w:rsidRPr="00E62F35">
        <w:rPr>
          <w:rFonts w:ascii="Times New Roman" w:hAnsi="Times New Roman" w:cs="Times New Roman"/>
          <w:sz w:val="24"/>
          <w:szCs w:val="24"/>
        </w:rPr>
        <w:t xml:space="preserve"> out of 10</w:t>
      </w:r>
    </w:p>
    <w:p w14:paraId="14790DF0" w14:textId="77777777" w:rsidR="00615C80" w:rsidRPr="00E62F35" w:rsidRDefault="00615C80" w:rsidP="00615C80">
      <w:pPr>
        <w:pStyle w:val="NoSpacing"/>
        <w:rPr>
          <w:rFonts w:ascii="Times New Roman" w:hAnsi="Times New Roman" w:cs="Times New Roman"/>
          <w:sz w:val="24"/>
          <w:szCs w:val="24"/>
        </w:rPr>
      </w:pPr>
    </w:p>
    <w:p w14:paraId="0318659E" w14:textId="77777777" w:rsidR="00615C80" w:rsidRPr="00E62F35" w:rsidRDefault="00615C80" w:rsidP="00615C80">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5</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59FEFF11" w14:textId="2E5F40F8" w:rsidR="00F709B8" w:rsidRPr="00E62F35" w:rsidRDefault="00F709B8" w:rsidP="00F709B8">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Background: Used </w:t>
      </w:r>
      <w:del w:id="62" w:author="John David N. Dionisio" w:date="2013-10-07T21:26:00Z">
        <w:r w:rsidRPr="00E62F35" w:rsidDel="0064700B">
          <w:rPr>
            <w:rFonts w:ascii="Times New Roman" w:hAnsi="Times New Roman" w:cs="Times New Roman"/>
            <w:sz w:val="24"/>
            <w:szCs w:val="24"/>
          </w:rPr>
          <w:delText xml:space="preserve">ITunes </w:delText>
        </w:r>
      </w:del>
      <w:ins w:id="63" w:author="John David N. Dionisio" w:date="2013-10-07T21:26:00Z">
        <w:r w:rsidR="0064700B">
          <w:rPr>
            <w:rFonts w:ascii="Times New Roman" w:hAnsi="Times New Roman" w:cs="Times New Roman"/>
            <w:sz w:val="24"/>
            <w:szCs w:val="24"/>
          </w:rPr>
          <w:t>i</w:t>
        </w:r>
        <w:r w:rsidR="0064700B" w:rsidRPr="00E62F35">
          <w:rPr>
            <w:rFonts w:ascii="Times New Roman" w:hAnsi="Times New Roman" w:cs="Times New Roman"/>
            <w:sz w:val="24"/>
            <w:szCs w:val="24"/>
          </w:rPr>
          <w:t xml:space="preserve">Tunes </w:t>
        </w:r>
      </w:ins>
      <w:proofErr w:type="gramStart"/>
      <w:r w:rsidRPr="00E62F35">
        <w:rPr>
          <w:rFonts w:ascii="Times New Roman" w:hAnsi="Times New Roman" w:cs="Times New Roman"/>
          <w:sz w:val="24"/>
          <w:szCs w:val="24"/>
        </w:rPr>
        <w:t>Before</w:t>
      </w:r>
      <w:proofErr w:type="gramEnd"/>
    </w:p>
    <w:p w14:paraId="268C1083" w14:textId="77777777" w:rsidR="00F709B8" w:rsidRPr="00E62F35" w:rsidRDefault="00F709B8" w:rsidP="00F709B8">
      <w:pPr>
        <w:pStyle w:val="NoSpacing"/>
        <w:rPr>
          <w:rFonts w:ascii="Times New Roman" w:hAnsi="Times New Roman" w:cs="Times New Roman"/>
          <w:sz w:val="24"/>
          <w:szCs w:val="24"/>
        </w:rPr>
      </w:pPr>
    </w:p>
    <w:p w14:paraId="66623A31" w14:textId="77777777" w:rsidR="00F709B8" w:rsidRPr="00E62F35" w:rsidRDefault="00F709B8" w:rsidP="00F709B8">
      <w:pPr>
        <w:pStyle w:val="NoSpacing"/>
        <w:rPr>
          <w:rFonts w:ascii="Times New Roman" w:hAnsi="Times New Roman" w:cs="Times New Roman"/>
          <w:sz w:val="24"/>
          <w:szCs w:val="24"/>
        </w:rPr>
      </w:pPr>
    </w:p>
    <w:p w14:paraId="615F6A60" w14:textId="77777777" w:rsidR="00F709B8" w:rsidRPr="00E62F35" w:rsidRDefault="00F709B8" w:rsidP="00F709B8">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2480D964" w14:textId="174C39BF" w:rsidR="00F709B8" w:rsidRPr="00E62F35" w:rsidRDefault="00F709B8" w:rsidP="00F709B8">
      <w:pPr>
        <w:pStyle w:val="NoSpacing"/>
        <w:rPr>
          <w:sz w:val="24"/>
          <w:szCs w:val="24"/>
        </w:rPr>
      </w:pPr>
      <w:r w:rsidRPr="00E62F35">
        <w:rPr>
          <w:rFonts w:ascii="Times New Roman" w:hAnsi="Times New Roman" w:cs="Times New Roman"/>
          <w:sz w:val="24"/>
          <w:szCs w:val="24"/>
        </w:rPr>
        <w:t xml:space="preserve">Spotify was the first program this user went through. The user </w:t>
      </w:r>
      <w:ins w:id="64" w:author="John David N. Dionisio" w:date="2013-10-07T21:26:00Z">
        <w:r w:rsidR="0064700B">
          <w:rPr>
            <w:rFonts w:ascii="Times New Roman" w:hAnsi="Times New Roman" w:cs="Times New Roman"/>
            <w:sz w:val="24"/>
            <w:szCs w:val="24"/>
          </w:rPr>
          <w:t xml:space="preserve">committed </w:t>
        </w:r>
      </w:ins>
      <w:r w:rsidRPr="00E62F35">
        <w:rPr>
          <w:rFonts w:ascii="Times New Roman" w:hAnsi="Times New Roman" w:cs="Times New Roman"/>
          <w:sz w:val="24"/>
          <w:szCs w:val="24"/>
        </w:rPr>
        <w:t>errors in looking through the store and making wrong clicks but it took 5 minutes to get the task completed with all three playlists.</w:t>
      </w:r>
    </w:p>
    <w:p w14:paraId="7E20961C"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commentRangeStart w:id="65"/>
      <w:r w:rsidRPr="00E62F35">
        <w:rPr>
          <w:rFonts w:ascii="Times New Roman" w:hAnsi="Times New Roman" w:cs="Times New Roman"/>
          <w:sz w:val="24"/>
          <w:szCs w:val="24"/>
        </w:rPr>
        <w:t>Pretty fast learnability</w:t>
      </w:r>
      <w:commentRangeEnd w:id="65"/>
      <w:r w:rsidR="0064700B">
        <w:rPr>
          <w:rStyle w:val="CommentReference"/>
        </w:rPr>
        <w:commentReference w:id="65"/>
      </w:r>
    </w:p>
    <w:p w14:paraId="432BA6A2" w14:textId="5F71C7B8"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Experience with </w:t>
      </w:r>
      <w:del w:id="66" w:author="John David N. Dionisio" w:date="2013-10-07T21:26:00Z">
        <w:r w:rsidRPr="00E62F35" w:rsidDel="0064700B">
          <w:rPr>
            <w:rFonts w:ascii="Times New Roman" w:hAnsi="Times New Roman" w:cs="Times New Roman"/>
            <w:sz w:val="24"/>
            <w:szCs w:val="24"/>
          </w:rPr>
          <w:delText>ITunes</w:delText>
        </w:r>
      </w:del>
      <w:ins w:id="67" w:author="John David N. Dionisio" w:date="2013-10-07T21:26:00Z">
        <w:r w:rsidR="0064700B">
          <w:rPr>
            <w:rFonts w:ascii="Times New Roman" w:hAnsi="Times New Roman" w:cs="Times New Roman"/>
            <w:sz w:val="24"/>
            <w:szCs w:val="24"/>
          </w:rPr>
          <w:t>i</w:t>
        </w:r>
        <w:r w:rsidR="0064700B" w:rsidRPr="00E62F35">
          <w:rPr>
            <w:rFonts w:ascii="Times New Roman" w:hAnsi="Times New Roman" w:cs="Times New Roman"/>
            <w:sz w:val="24"/>
            <w:szCs w:val="24"/>
          </w:rPr>
          <w:t>Tunes</w:t>
        </w:r>
      </w:ins>
    </w:p>
    <w:p w14:paraId="7CA4756E"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3 minutes</w:t>
      </w:r>
    </w:p>
    <w:p w14:paraId="4C3A0255"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2 errors</w:t>
      </w:r>
    </w:p>
    <w:p w14:paraId="68785D01"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6C94DF4E" w14:textId="77777777" w:rsidR="00F709B8" w:rsidRPr="00E62F35" w:rsidRDefault="00F709B8" w:rsidP="00F709B8">
      <w:pPr>
        <w:pStyle w:val="NoSpacing"/>
        <w:rPr>
          <w:rFonts w:ascii="Times New Roman" w:hAnsi="Times New Roman" w:cs="Times New Roman"/>
          <w:i/>
          <w:sz w:val="24"/>
          <w:szCs w:val="24"/>
        </w:rPr>
      </w:pPr>
    </w:p>
    <w:p w14:paraId="26479B6A" w14:textId="77777777" w:rsidR="00F709B8" w:rsidRPr="00E62F35" w:rsidRDefault="00F709B8" w:rsidP="00F709B8">
      <w:pPr>
        <w:pStyle w:val="NoSpacing"/>
        <w:rPr>
          <w:rFonts w:ascii="Times New Roman" w:hAnsi="Times New Roman" w:cs="Times New Roman"/>
          <w:sz w:val="24"/>
          <w:szCs w:val="24"/>
        </w:rPr>
      </w:pPr>
      <w:r w:rsidRPr="00E62F35">
        <w:rPr>
          <w:rFonts w:ascii="Times New Roman" w:hAnsi="Times New Roman" w:cs="Times New Roman"/>
          <w:i/>
          <w:sz w:val="24"/>
          <w:szCs w:val="24"/>
        </w:rPr>
        <w:t>ITunes</w:t>
      </w:r>
    </w:p>
    <w:p w14:paraId="2421F086" w14:textId="77777777" w:rsidR="00F709B8" w:rsidRPr="00E62F35" w:rsidRDefault="00F709B8" w:rsidP="00F709B8">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ITunes went a little better for the user. There were a few bad clicks here and there but overall the user took </w:t>
      </w:r>
      <w:r w:rsidR="00BE4E2A" w:rsidRPr="00E62F35">
        <w:rPr>
          <w:rFonts w:ascii="Times New Roman" w:hAnsi="Times New Roman" w:cs="Times New Roman"/>
          <w:sz w:val="24"/>
          <w:szCs w:val="24"/>
        </w:rPr>
        <w:t>4.5 minutes to get the 3 playlists completed.</w:t>
      </w:r>
    </w:p>
    <w:p w14:paraId="4515154D" w14:textId="7A330164"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This person has experience with </w:t>
      </w:r>
      <w:del w:id="68" w:author="John David N. Dionisio" w:date="2013-10-07T21:27:00Z">
        <w:r w:rsidRPr="00E62F35" w:rsidDel="0064700B">
          <w:rPr>
            <w:rFonts w:ascii="Times New Roman" w:hAnsi="Times New Roman" w:cs="Times New Roman"/>
            <w:sz w:val="24"/>
            <w:szCs w:val="24"/>
          </w:rPr>
          <w:delText>ITunes</w:delText>
        </w:r>
      </w:del>
      <w:ins w:id="69" w:author="John David N. Dionisio" w:date="2013-10-07T21:27:00Z">
        <w:r w:rsidR="0064700B">
          <w:rPr>
            <w:rFonts w:ascii="Times New Roman" w:hAnsi="Times New Roman" w:cs="Times New Roman"/>
            <w:sz w:val="24"/>
            <w:szCs w:val="24"/>
          </w:rPr>
          <w:t>i</w:t>
        </w:r>
        <w:r w:rsidR="0064700B" w:rsidRPr="00E62F35">
          <w:rPr>
            <w:rFonts w:ascii="Times New Roman" w:hAnsi="Times New Roman" w:cs="Times New Roman"/>
            <w:sz w:val="24"/>
            <w:szCs w:val="24"/>
          </w:rPr>
          <w:t>Tunes</w:t>
        </w:r>
      </w:ins>
    </w:p>
    <w:p w14:paraId="54DF15E5" w14:textId="111D72E5"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Experience with </w:t>
      </w:r>
      <w:del w:id="70" w:author="John David N. Dionisio" w:date="2013-10-07T21:27:00Z">
        <w:r w:rsidRPr="00E62F35" w:rsidDel="0064700B">
          <w:rPr>
            <w:rFonts w:ascii="Times New Roman" w:hAnsi="Times New Roman" w:cs="Times New Roman"/>
            <w:sz w:val="24"/>
            <w:szCs w:val="24"/>
          </w:rPr>
          <w:delText>ITunes</w:delText>
        </w:r>
      </w:del>
      <w:ins w:id="71" w:author="John David N. Dionisio" w:date="2013-10-07T21:27:00Z">
        <w:r w:rsidR="0064700B">
          <w:rPr>
            <w:rFonts w:ascii="Times New Roman" w:hAnsi="Times New Roman" w:cs="Times New Roman"/>
            <w:sz w:val="24"/>
            <w:szCs w:val="24"/>
          </w:rPr>
          <w:t>i</w:t>
        </w:r>
        <w:r w:rsidR="0064700B" w:rsidRPr="00E62F35">
          <w:rPr>
            <w:rFonts w:ascii="Times New Roman" w:hAnsi="Times New Roman" w:cs="Times New Roman"/>
            <w:sz w:val="24"/>
            <w:szCs w:val="24"/>
          </w:rPr>
          <w:t>Tunes</w:t>
        </w:r>
      </w:ins>
    </w:p>
    <w:p w14:paraId="0D57D3C0"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BE4E2A" w:rsidRPr="00E62F35">
        <w:rPr>
          <w:rFonts w:ascii="Times New Roman" w:hAnsi="Times New Roman" w:cs="Times New Roman"/>
          <w:sz w:val="24"/>
          <w:szCs w:val="24"/>
        </w:rPr>
        <w:t>4.5</w:t>
      </w:r>
      <w:r w:rsidRPr="00E62F35">
        <w:rPr>
          <w:rFonts w:ascii="Times New Roman" w:hAnsi="Times New Roman" w:cs="Times New Roman"/>
          <w:sz w:val="24"/>
          <w:szCs w:val="24"/>
        </w:rPr>
        <w:t xml:space="preserve"> minutes</w:t>
      </w:r>
    </w:p>
    <w:p w14:paraId="7D633341"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00BE4E2A" w:rsidRPr="00E62F35">
        <w:rPr>
          <w:rFonts w:ascii="Times New Roman" w:hAnsi="Times New Roman" w:cs="Times New Roman"/>
          <w:sz w:val="24"/>
          <w:szCs w:val="24"/>
        </w:rPr>
        <w:t>:1 Error</w:t>
      </w:r>
    </w:p>
    <w:p w14:paraId="61B241E4"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BE4E2A" w:rsidRPr="00E62F35">
        <w:rPr>
          <w:rFonts w:ascii="Times New Roman" w:hAnsi="Times New Roman" w:cs="Times New Roman"/>
          <w:sz w:val="24"/>
          <w:szCs w:val="24"/>
        </w:rPr>
        <w:t>: 9</w:t>
      </w:r>
      <w:r w:rsidRPr="00E62F35">
        <w:rPr>
          <w:rFonts w:ascii="Times New Roman" w:hAnsi="Times New Roman" w:cs="Times New Roman"/>
          <w:sz w:val="24"/>
          <w:szCs w:val="24"/>
        </w:rPr>
        <w:t xml:space="preserve"> out of 10</w:t>
      </w:r>
    </w:p>
    <w:p w14:paraId="0E96BCA5" w14:textId="77777777" w:rsidR="00F709B8" w:rsidRPr="00E62F35" w:rsidRDefault="00F709B8" w:rsidP="00F709B8">
      <w:pPr>
        <w:pStyle w:val="NoSpacing"/>
        <w:rPr>
          <w:rFonts w:ascii="Times New Roman" w:hAnsi="Times New Roman" w:cs="Times New Roman"/>
          <w:i/>
          <w:sz w:val="24"/>
          <w:szCs w:val="24"/>
        </w:rPr>
      </w:pPr>
    </w:p>
    <w:p w14:paraId="47CFC03C" w14:textId="77777777" w:rsidR="00F709B8" w:rsidRPr="00E62F35" w:rsidRDefault="00F709B8" w:rsidP="00F709B8">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080EA3C7" w14:textId="77777777" w:rsidR="00F709B8" w:rsidRPr="00E62F35" w:rsidRDefault="00BE4E2A" w:rsidP="00F709B8">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w:t>
      </w:r>
      <w:r w:rsidR="00F709B8" w:rsidRPr="00E62F35">
        <w:rPr>
          <w:rFonts w:ascii="Times New Roman" w:hAnsi="Times New Roman" w:cs="Times New Roman"/>
          <w:sz w:val="24"/>
          <w:szCs w:val="24"/>
        </w:rPr>
        <w:t xml:space="preserve"> with Google Music. </w:t>
      </w:r>
      <w:r w:rsidRPr="00E62F35">
        <w:rPr>
          <w:rFonts w:ascii="Times New Roman" w:hAnsi="Times New Roman" w:cs="Times New Roman"/>
          <w:sz w:val="24"/>
          <w:szCs w:val="24"/>
        </w:rPr>
        <w:t>It took this user 5</w:t>
      </w:r>
      <w:r w:rsidR="00F709B8" w:rsidRPr="00E62F35">
        <w:rPr>
          <w:rFonts w:ascii="Times New Roman" w:hAnsi="Times New Roman" w:cs="Times New Roman"/>
          <w:sz w:val="24"/>
          <w:szCs w:val="24"/>
        </w:rPr>
        <w:t xml:space="preserve"> minutes t</w:t>
      </w:r>
      <w:r w:rsidRPr="00E62F35">
        <w:rPr>
          <w:rFonts w:ascii="Times New Roman" w:hAnsi="Times New Roman" w:cs="Times New Roman"/>
          <w:sz w:val="24"/>
          <w:szCs w:val="24"/>
        </w:rPr>
        <w:t>o complete the three playlists.</w:t>
      </w:r>
    </w:p>
    <w:p w14:paraId="34ADC4F0" w14:textId="2796A566"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BE4E2A" w:rsidRPr="00E62F35">
        <w:rPr>
          <w:rFonts w:ascii="Times New Roman" w:hAnsi="Times New Roman" w:cs="Times New Roman"/>
          <w:sz w:val="24"/>
          <w:szCs w:val="24"/>
        </w:rPr>
        <w:t xml:space="preserve">Pretty </w:t>
      </w:r>
      <w:del w:id="72" w:author="John David N. Dionisio" w:date="2013-10-07T21:27:00Z">
        <w:r w:rsidR="00BE4E2A" w:rsidRPr="00E62F35" w:rsidDel="003F2A06">
          <w:rPr>
            <w:rFonts w:ascii="Times New Roman" w:hAnsi="Times New Roman" w:cs="Times New Roman"/>
            <w:sz w:val="24"/>
            <w:szCs w:val="24"/>
          </w:rPr>
          <w:delText xml:space="preserve">Fast </w:delText>
        </w:r>
      </w:del>
      <w:ins w:id="73" w:author="John David N. Dionisio" w:date="2013-10-07T21:27:00Z">
        <w:r w:rsidR="003F2A06">
          <w:rPr>
            <w:rFonts w:ascii="Times New Roman" w:hAnsi="Times New Roman" w:cs="Times New Roman"/>
            <w:sz w:val="24"/>
            <w:szCs w:val="24"/>
          </w:rPr>
          <w:t>f</w:t>
        </w:r>
        <w:r w:rsidR="003F2A06" w:rsidRPr="00E62F35">
          <w:rPr>
            <w:rFonts w:ascii="Times New Roman" w:hAnsi="Times New Roman" w:cs="Times New Roman"/>
            <w:sz w:val="24"/>
            <w:szCs w:val="24"/>
          </w:rPr>
          <w:t xml:space="preserve">ast </w:t>
        </w:r>
      </w:ins>
      <w:r w:rsidR="00BE4E2A" w:rsidRPr="00E62F35">
        <w:rPr>
          <w:rFonts w:ascii="Times New Roman" w:hAnsi="Times New Roman" w:cs="Times New Roman"/>
          <w:sz w:val="24"/>
          <w:szCs w:val="24"/>
        </w:rPr>
        <w:t>learnability</w:t>
      </w:r>
    </w:p>
    <w:p w14:paraId="0968F525"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 xml:space="preserve">Memorability: </w:t>
      </w:r>
      <w:r w:rsidRPr="00E62F35">
        <w:rPr>
          <w:rFonts w:ascii="Times New Roman" w:hAnsi="Times New Roman" w:cs="Times New Roman"/>
          <w:sz w:val="24"/>
          <w:szCs w:val="24"/>
        </w:rPr>
        <w:t>Used techniques known from other software</w:t>
      </w:r>
    </w:p>
    <w:p w14:paraId="1A914AA2"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BE4E2A" w:rsidRPr="00E62F35">
        <w:rPr>
          <w:rFonts w:ascii="Times New Roman" w:hAnsi="Times New Roman" w:cs="Times New Roman"/>
          <w:sz w:val="24"/>
          <w:szCs w:val="24"/>
        </w:rPr>
        <w:t>5</w:t>
      </w:r>
      <w:r w:rsidRPr="00E62F35">
        <w:rPr>
          <w:rFonts w:ascii="Times New Roman" w:hAnsi="Times New Roman" w:cs="Times New Roman"/>
          <w:sz w:val="24"/>
          <w:szCs w:val="24"/>
        </w:rPr>
        <w:t xml:space="preserve"> minutes</w:t>
      </w:r>
    </w:p>
    <w:p w14:paraId="52E8F98C"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BE4E2A" w:rsidRPr="00E62F35">
        <w:rPr>
          <w:rFonts w:ascii="Times New Roman" w:hAnsi="Times New Roman" w:cs="Times New Roman"/>
          <w:sz w:val="24"/>
          <w:szCs w:val="24"/>
        </w:rPr>
        <w:t>1 Error</w:t>
      </w:r>
    </w:p>
    <w:p w14:paraId="4EBA61C0" w14:textId="77777777" w:rsidR="00F709B8" w:rsidRPr="00E62F35" w:rsidRDefault="00F709B8" w:rsidP="00F709B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xml:space="preserve">: </w:t>
      </w:r>
      <w:r w:rsidR="00BE4E2A" w:rsidRPr="00E62F35">
        <w:rPr>
          <w:rFonts w:ascii="Times New Roman" w:hAnsi="Times New Roman" w:cs="Times New Roman"/>
          <w:sz w:val="24"/>
          <w:szCs w:val="24"/>
        </w:rPr>
        <w:t>8 out of 10</w:t>
      </w:r>
    </w:p>
    <w:p w14:paraId="5F44E02F" w14:textId="77777777" w:rsidR="00F709B8" w:rsidRPr="00E62F35" w:rsidRDefault="00F709B8" w:rsidP="00F709B8">
      <w:pPr>
        <w:pStyle w:val="NoSpacing"/>
        <w:rPr>
          <w:rFonts w:ascii="Times New Roman" w:hAnsi="Times New Roman" w:cs="Times New Roman"/>
          <w:b/>
          <w:sz w:val="24"/>
          <w:szCs w:val="24"/>
        </w:rPr>
      </w:pPr>
    </w:p>
    <w:p w14:paraId="70595851" w14:textId="77777777" w:rsidR="00F709B8" w:rsidRPr="00E62F35" w:rsidRDefault="00F709B8" w:rsidP="00615C80">
      <w:pPr>
        <w:pStyle w:val="NoSpacing"/>
        <w:rPr>
          <w:rFonts w:ascii="Times New Roman" w:hAnsi="Times New Roman" w:cs="Times New Roman"/>
          <w:sz w:val="24"/>
          <w:szCs w:val="24"/>
        </w:rPr>
      </w:pPr>
    </w:p>
    <w:p w14:paraId="2E9E1530" w14:textId="77777777" w:rsidR="00615C80" w:rsidRPr="00E62F35" w:rsidRDefault="00615C80" w:rsidP="00615C80">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6</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019F8C5C" w14:textId="77777777" w:rsidR="00A40707" w:rsidRPr="00E62F35" w:rsidRDefault="00A40707" w:rsidP="00A40707">
      <w:pPr>
        <w:pStyle w:val="NoSpacing"/>
        <w:rPr>
          <w:rFonts w:ascii="Times New Roman" w:hAnsi="Times New Roman" w:cs="Times New Roman"/>
          <w:sz w:val="24"/>
          <w:szCs w:val="24"/>
        </w:rPr>
      </w:pPr>
      <w:r w:rsidRPr="00E62F35">
        <w:rPr>
          <w:rFonts w:ascii="Times New Roman" w:hAnsi="Times New Roman" w:cs="Times New Roman"/>
          <w:sz w:val="24"/>
          <w:szCs w:val="24"/>
        </w:rPr>
        <w:t>Background: Knowledgeable of all software</w:t>
      </w:r>
    </w:p>
    <w:p w14:paraId="60D8688E" w14:textId="77777777" w:rsidR="00A40707" w:rsidRPr="00E62F35" w:rsidRDefault="00A40707" w:rsidP="00A40707">
      <w:pPr>
        <w:pStyle w:val="NoSpacing"/>
        <w:rPr>
          <w:rFonts w:ascii="Times New Roman" w:hAnsi="Times New Roman" w:cs="Times New Roman"/>
          <w:sz w:val="24"/>
          <w:szCs w:val="24"/>
        </w:rPr>
      </w:pPr>
    </w:p>
    <w:p w14:paraId="69300632" w14:textId="77777777" w:rsidR="00A40707" w:rsidRPr="00E62F35" w:rsidRDefault="00A40707" w:rsidP="00A40707">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726AA612" w14:textId="77777777" w:rsidR="00A40707" w:rsidRPr="00E62F35" w:rsidRDefault="00A40707" w:rsidP="00A40707">
      <w:pPr>
        <w:pStyle w:val="NoSpacing"/>
        <w:rPr>
          <w:sz w:val="24"/>
          <w:szCs w:val="24"/>
        </w:rPr>
      </w:pPr>
      <w:r w:rsidRPr="00E62F35">
        <w:rPr>
          <w:rFonts w:ascii="Times New Roman" w:hAnsi="Times New Roman" w:cs="Times New Roman"/>
          <w:sz w:val="24"/>
          <w:szCs w:val="24"/>
        </w:rPr>
        <w:t>Spotify was the first program this user went through. The user clicked on too many songs but it took 2.5 minutes to get through the tasks.</w:t>
      </w:r>
    </w:p>
    <w:p w14:paraId="0071EEB0"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Experience </w:t>
      </w:r>
    </w:p>
    <w:p w14:paraId="2DDE8A04"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4D617825"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2.5 minutes</w:t>
      </w:r>
    </w:p>
    <w:p w14:paraId="2F4B0DBB"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1 errors</w:t>
      </w:r>
    </w:p>
    <w:p w14:paraId="6D5A787A"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42CCCD57" w14:textId="77777777" w:rsidR="00A40707" w:rsidRPr="00E62F35" w:rsidRDefault="00A40707" w:rsidP="00A40707">
      <w:pPr>
        <w:pStyle w:val="NoSpacing"/>
        <w:rPr>
          <w:rFonts w:ascii="Times New Roman" w:hAnsi="Times New Roman" w:cs="Times New Roman"/>
          <w:i/>
          <w:sz w:val="24"/>
          <w:szCs w:val="24"/>
        </w:rPr>
      </w:pPr>
    </w:p>
    <w:p w14:paraId="45EE6789" w14:textId="36D18780" w:rsidR="00A40707" w:rsidRPr="00E62F35" w:rsidRDefault="00A40707" w:rsidP="00A40707">
      <w:pPr>
        <w:pStyle w:val="NoSpacing"/>
        <w:rPr>
          <w:rFonts w:ascii="Times New Roman" w:hAnsi="Times New Roman" w:cs="Times New Roman"/>
          <w:sz w:val="24"/>
          <w:szCs w:val="24"/>
        </w:rPr>
      </w:pPr>
      <w:del w:id="74" w:author="John David N. Dionisio" w:date="2013-10-07T21:27:00Z">
        <w:r w:rsidRPr="00E62F35" w:rsidDel="003F2A06">
          <w:rPr>
            <w:rFonts w:ascii="Times New Roman" w:hAnsi="Times New Roman" w:cs="Times New Roman"/>
            <w:i/>
            <w:sz w:val="24"/>
            <w:szCs w:val="24"/>
          </w:rPr>
          <w:delText>ITunes</w:delText>
        </w:r>
      </w:del>
      <w:proofErr w:type="gramStart"/>
      <w:ins w:id="75" w:author="John David N. Dionisio" w:date="2013-10-07T21:27:00Z">
        <w:r w:rsidR="003F2A06">
          <w:rPr>
            <w:rFonts w:ascii="Times New Roman" w:hAnsi="Times New Roman" w:cs="Times New Roman"/>
            <w:i/>
            <w:sz w:val="24"/>
            <w:szCs w:val="24"/>
          </w:rPr>
          <w:t>i</w:t>
        </w:r>
        <w:r w:rsidR="003F2A06" w:rsidRPr="00E62F35">
          <w:rPr>
            <w:rFonts w:ascii="Times New Roman" w:hAnsi="Times New Roman" w:cs="Times New Roman"/>
            <w:i/>
            <w:sz w:val="24"/>
            <w:szCs w:val="24"/>
          </w:rPr>
          <w:t>Tunes</w:t>
        </w:r>
      </w:ins>
      <w:proofErr w:type="gramEnd"/>
    </w:p>
    <w:p w14:paraId="6606BFF2" w14:textId="60512D87" w:rsidR="00A40707" w:rsidRPr="00E62F35" w:rsidRDefault="00A40707" w:rsidP="00A40707">
      <w:pPr>
        <w:pStyle w:val="NoSpacing"/>
        <w:rPr>
          <w:rFonts w:ascii="Times New Roman" w:hAnsi="Times New Roman" w:cs="Times New Roman"/>
          <w:sz w:val="24"/>
          <w:szCs w:val="24"/>
        </w:rPr>
      </w:pPr>
      <w:del w:id="76" w:author="John David N. Dionisio" w:date="2013-10-07T21:27:00Z">
        <w:r w:rsidRPr="00E62F35" w:rsidDel="003F2A06">
          <w:rPr>
            <w:rFonts w:ascii="Times New Roman" w:hAnsi="Times New Roman" w:cs="Times New Roman"/>
            <w:sz w:val="24"/>
            <w:szCs w:val="24"/>
          </w:rPr>
          <w:delText xml:space="preserve">ITunes </w:delText>
        </w:r>
      </w:del>
      <w:proofErr w:type="gramStart"/>
      <w:ins w:id="77" w:author="John David N. Dionisio" w:date="2013-10-07T21:27:00Z">
        <w:r w:rsidR="003F2A06">
          <w:rPr>
            <w:rFonts w:ascii="Times New Roman" w:hAnsi="Times New Roman" w:cs="Times New Roman"/>
            <w:sz w:val="24"/>
            <w:szCs w:val="24"/>
          </w:rPr>
          <w:t>i</w:t>
        </w:r>
        <w:r w:rsidR="003F2A06" w:rsidRPr="00E62F35">
          <w:rPr>
            <w:rFonts w:ascii="Times New Roman" w:hAnsi="Times New Roman" w:cs="Times New Roman"/>
            <w:sz w:val="24"/>
            <w:szCs w:val="24"/>
          </w:rPr>
          <w:t>Tunes</w:t>
        </w:r>
        <w:proofErr w:type="gramEnd"/>
        <w:r w:rsidR="003F2A06"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was the second program. The user clicked on too many songs here also but got through the task in 2.5 minutes also.</w:t>
      </w:r>
    </w:p>
    <w:p w14:paraId="2BFE8434"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5E2277D6"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6B5C2861"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2.5 minutes</w:t>
      </w:r>
    </w:p>
    <w:p w14:paraId="4985F0B2"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:1 Error</w:t>
      </w:r>
    </w:p>
    <w:p w14:paraId="326FC664"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6 out of 10</w:t>
      </w:r>
    </w:p>
    <w:p w14:paraId="051AA91F" w14:textId="77777777" w:rsidR="00A40707" w:rsidRPr="00E62F35" w:rsidRDefault="00A40707" w:rsidP="00A40707">
      <w:pPr>
        <w:pStyle w:val="NoSpacing"/>
        <w:rPr>
          <w:rFonts w:ascii="Times New Roman" w:hAnsi="Times New Roman" w:cs="Times New Roman"/>
          <w:i/>
          <w:sz w:val="24"/>
          <w:szCs w:val="24"/>
        </w:rPr>
      </w:pPr>
    </w:p>
    <w:p w14:paraId="6AD6C5FA" w14:textId="77777777" w:rsidR="00A40707" w:rsidRPr="00E62F35" w:rsidRDefault="00A40707" w:rsidP="00A40707">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4C75FF1B" w14:textId="77777777" w:rsidR="00A40707" w:rsidRPr="00E62F35" w:rsidRDefault="00A40707" w:rsidP="00A40707">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 with Google Music. It took this user 2 minutes to complete the task.</w:t>
      </w:r>
    </w:p>
    <w:p w14:paraId="65C88F3D"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5A2C0E98"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Experience</w:t>
      </w:r>
    </w:p>
    <w:p w14:paraId="6738CB96"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2 minutes</w:t>
      </w:r>
    </w:p>
    <w:p w14:paraId="08E728B1"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2710B0B2"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46575E73" w14:textId="77777777" w:rsidR="00615C80" w:rsidRPr="00E62F35" w:rsidRDefault="00615C80" w:rsidP="00615C80">
      <w:pPr>
        <w:pStyle w:val="NoSpacing"/>
        <w:rPr>
          <w:rFonts w:ascii="Times New Roman" w:hAnsi="Times New Roman" w:cs="Times New Roman"/>
          <w:sz w:val="24"/>
          <w:szCs w:val="24"/>
          <w:u w:val="single"/>
        </w:rPr>
      </w:pPr>
    </w:p>
    <w:p w14:paraId="20CF4E0D" w14:textId="77777777" w:rsidR="00615C80" w:rsidRPr="00E62F35" w:rsidRDefault="00615C80" w:rsidP="00615C80">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7</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4BF20E41" w14:textId="35F10EF3" w:rsidR="00A24097" w:rsidRPr="00E62F35" w:rsidRDefault="00A24097" w:rsidP="00A24097">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Background: Used </w:t>
      </w:r>
      <w:del w:id="78" w:author="John David N. Dionisio" w:date="2013-10-07T21:27:00Z">
        <w:r w:rsidRPr="00E62F35" w:rsidDel="003F2A06">
          <w:rPr>
            <w:rFonts w:ascii="Times New Roman" w:hAnsi="Times New Roman" w:cs="Times New Roman"/>
            <w:sz w:val="24"/>
            <w:szCs w:val="24"/>
          </w:rPr>
          <w:delText xml:space="preserve">ITunes </w:delText>
        </w:r>
      </w:del>
      <w:ins w:id="79" w:author="John David N. Dionisio" w:date="2013-10-07T21:27:00Z">
        <w:r w:rsidR="003F2A06">
          <w:rPr>
            <w:rFonts w:ascii="Times New Roman" w:hAnsi="Times New Roman" w:cs="Times New Roman"/>
            <w:sz w:val="24"/>
            <w:szCs w:val="24"/>
          </w:rPr>
          <w:t>i</w:t>
        </w:r>
        <w:r w:rsidR="003F2A06"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before</w:t>
      </w:r>
    </w:p>
    <w:p w14:paraId="2019C309" w14:textId="77777777" w:rsidR="00A24097" w:rsidRPr="00E62F35" w:rsidRDefault="00A24097" w:rsidP="00A24097">
      <w:pPr>
        <w:pStyle w:val="NoSpacing"/>
        <w:rPr>
          <w:rFonts w:ascii="Times New Roman" w:hAnsi="Times New Roman" w:cs="Times New Roman"/>
          <w:sz w:val="24"/>
          <w:szCs w:val="24"/>
        </w:rPr>
      </w:pPr>
    </w:p>
    <w:p w14:paraId="175BE792" w14:textId="77777777" w:rsidR="00A24097" w:rsidRPr="00E62F35" w:rsidRDefault="00A24097" w:rsidP="00A24097">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3BCF8177" w14:textId="77777777" w:rsidR="00A24097" w:rsidRPr="00E62F35" w:rsidRDefault="00A24097" w:rsidP="00A24097">
      <w:pPr>
        <w:pStyle w:val="NoSpacing"/>
        <w:rPr>
          <w:sz w:val="24"/>
          <w:szCs w:val="24"/>
        </w:rPr>
      </w:pPr>
      <w:r w:rsidRPr="00E62F35">
        <w:rPr>
          <w:rFonts w:ascii="Times New Roman" w:hAnsi="Times New Roman" w:cs="Times New Roman"/>
          <w:sz w:val="24"/>
          <w:szCs w:val="24"/>
        </w:rPr>
        <w:t xml:space="preserve">Spotify was the first program this user went through. The user searched through the store and made some wrong clicks. It took 4.5 minutes to get the task completed. </w:t>
      </w:r>
    </w:p>
    <w:p w14:paraId="22A67944" w14:textId="3C58080A"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Pretty </w:t>
      </w:r>
      <w:del w:id="80" w:author="John David N. Dionisio" w:date="2013-10-07T21:27:00Z">
        <w:r w:rsidR="00E04A9F" w:rsidRPr="00E62F35" w:rsidDel="003F2A06">
          <w:rPr>
            <w:rFonts w:ascii="Times New Roman" w:hAnsi="Times New Roman" w:cs="Times New Roman"/>
            <w:sz w:val="24"/>
            <w:szCs w:val="24"/>
          </w:rPr>
          <w:delText>Fast</w:delText>
        </w:r>
      </w:del>
      <w:ins w:id="81" w:author="John David N. Dionisio" w:date="2013-10-07T21:27:00Z">
        <w:r w:rsidR="003F2A06">
          <w:rPr>
            <w:rFonts w:ascii="Times New Roman" w:hAnsi="Times New Roman" w:cs="Times New Roman"/>
            <w:sz w:val="24"/>
            <w:szCs w:val="24"/>
          </w:rPr>
          <w:t>f</w:t>
        </w:r>
        <w:r w:rsidR="003F2A06" w:rsidRPr="00E62F35">
          <w:rPr>
            <w:rFonts w:ascii="Times New Roman" w:hAnsi="Times New Roman" w:cs="Times New Roman"/>
            <w:sz w:val="24"/>
            <w:szCs w:val="24"/>
          </w:rPr>
          <w:t>ast</w:t>
        </w:r>
      </w:ins>
    </w:p>
    <w:p w14:paraId="6786E0AB"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Used other software</w:t>
      </w:r>
    </w:p>
    <w:p w14:paraId="3C65FE73"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4.5 minutes</w:t>
      </w:r>
    </w:p>
    <w:p w14:paraId="2FDF650F"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2 errors</w:t>
      </w:r>
    </w:p>
    <w:p w14:paraId="2834BDC7"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Satisfaction</w:t>
      </w:r>
      <w:r w:rsidRPr="00E62F35">
        <w:rPr>
          <w:rFonts w:ascii="Times New Roman" w:hAnsi="Times New Roman" w:cs="Times New Roman"/>
          <w:sz w:val="24"/>
          <w:szCs w:val="24"/>
        </w:rPr>
        <w:t>: 8 out of 10</w:t>
      </w:r>
    </w:p>
    <w:p w14:paraId="0A614028" w14:textId="77777777" w:rsidR="00A24097" w:rsidRPr="00E62F35" w:rsidRDefault="00A24097" w:rsidP="00A24097">
      <w:pPr>
        <w:pStyle w:val="NoSpacing"/>
        <w:rPr>
          <w:rFonts w:ascii="Times New Roman" w:hAnsi="Times New Roman" w:cs="Times New Roman"/>
          <w:i/>
          <w:sz w:val="24"/>
          <w:szCs w:val="24"/>
        </w:rPr>
      </w:pPr>
    </w:p>
    <w:p w14:paraId="4FE6EF3C" w14:textId="4BC9675D" w:rsidR="00A24097" w:rsidRPr="00E62F35" w:rsidRDefault="00A24097" w:rsidP="00A24097">
      <w:pPr>
        <w:pStyle w:val="NoSpacing"/>
        <w:rPr>
          <w:rFonts w:ascii="Times New Roman" w:hAnsi="Times New Roman" w:cs="Times New Roman"/>
          <w:sz w:val="24"/>
          <w:szCs w:val="24"/>
        </w:rPr>
      </w:pPr>
      <w:del w:id="82" w:author="John David N. Dionisio" w:date="2013-10-07T21:28:00Z">
        <w:r w:rsidRPr="00E62F35" w:rsidDel="003F2A06">
          <w:rPr>
            <w:rFonts w:ascii="Times New Roman" w:hAnsi="Times New Roman" w:cs="Times New Roman"/>
            <w:i/>
            <w:sz w:val="24"/>
            <w:szCs w:val="24"/>
          </w:rPr>
          <w:delText>ITunes</w:delText>
        </w:r>
      </w:del>
      <w:proofErr w:type="gramStart"/>
      <w:ins w:id="83" w:author="John David N. Dionisio" w:date="2013-10-07T21:28:00Z">
        <w:r w:rsidR="003F2A06">
          <w:rPr>
            <w:rFonts w:ascii="Times New Roman" w:hAnsi="Times New Roman" w:cs="Times New Roman"/>
            <w:i/>
            <w:sz w:val="24"/>
            <w:szCs w:val="24"/>
          </w:rPr>
          <w:t>i</w:t>
        </w:r>
        <w:r w:rsidR="003F2A06" w:rsidRPr="00E62F35">
          <w:rPr>
            <w:rFonts w:ascii="Times New Roman" w:hAnsi="Times New Roman" w:cs="Times New Roman"/>
            <w:i/>
            <w:sz w:val="24"/>
            <w:szCs w:val="24"/>
          </w:rPr>
          <w:t>Tunes</w:t>
        </w:r>
      </w:ins>
      <w:proofErr w:type="gramEnd"/>
    </w:p>
    <w:p w14:paraId="6974AD2E" w14:textId="4CC96E75" w:rsidR="00A24097" w:rsidRPr="00E62F35" w:rsidRDefault="00A24097" w:rsidP="00A24097">
      <w:pPr>
        <w:pStyle w:val="NoSpacing"/>
        <w:rPr>
          <w:rFonts w:ascii="Times New Roman" w:hAnsi="Times New Roman" w:cs="Times New Roman"/>
          <w:sz w:val="24"/>
          <w:szCs w:val="24"/>
        </w:rPr>
      </w:pPr>
      <w:del w:id="84" w:author="John David N. Dionisio" w:date="2013-10-07T21:28:00Z">
        <w:r w:rsidRPr="00E62F35" w:rsidDel="003F2A06">
          <w:rPr>
            <w:rFonts w:ascii="Times New Roman" w:hAnsi="Times New Roman" w:cs="Times New Roman"/>
            <w:sz w:val="24"/>
            <w:szCs w:val="24"/>
          </w:rPr>
          <w:delText xml:space="preserve">ITunes </w:delText>
        </w:r>
      </w:del>
      <w:proofErr w:type="gramStart"/>
      <w:ins w:id="85" w:author="John David N. Dionisio" w:date="2013-10-07T21:28:00Z">
        <w:r w:rsidR="003F2A06">
          <w:rPr>
            <w:rFonts w:ascii="Times New Roman" w:hAnsi="Times New Roman" w:cs="Times New Roman"/>
            <w:sz w:val="24"/>
            <w:szCs w:val="24"/>
          </w:rPr>
          <w:t>i</w:t>
        </w:r>
        <w:r w:rsidR="003F2A06" w:rsidRPr="00E62F35">
          <w:rPr>
            <w:rFonts w:ascii="Times New Roman" w:hAnsi="Times New Roman" w:cs="Times New Roman"/>
            <w:sz w:val="24"/>
            <w:szCs w:val="24"/>
          </w:rPr>
          <w:t>Tunes</w:t>
        </w:r>
        <w:proofErr w:type="gramEnd"/>
        <w:r w:rsidR="003F2A06"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was the second program. The user had wrong clicks but it took 4 minutes to complete the task.</w:t>
      </w:r>
    </w:p>
    <w:p w14:paraId="3C24BC7D"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685FEE22"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433F8FAE"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4 minutes</w:t>
      </w:r>
    </w:p>
    <w:p w14:paraId="7877CD51"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:1 Error</w:t>
      </w:r>
    </w:p>
    <w:p w14:paraId="270C84BA"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9 out of 10</w:t>
      </w:r>
    </w:p>
    <w:p w14:paraId="264CA76B" w14:textId="77777777" w:rsidR="00A24097" w:rsidRPr="00E62F35" w:rsidRDefault="00A24097" w:rsidP="00A24097">
      <w:pPr>
        <w:pStyle w:val="NoSpacing"/>
        <w:rPr>
          <w:rFonts w:ascii="Times New Roman" w:hAnsi="Times New Roman" w:cs="Times New Roman"/>
          <w:i/>
          <w:sz w:val="24"/>
          <w:szCs w:val="24"/>
        </w:rPr>
      </w:pPr>
    </w:p>
    <w:p w14:paraId="65BF7129" w14:textId="77777777" w:rsidR="00A24097" w:rsidRPr="00E62F35" w:rsidRDefault="00A24097" w:rsidP="00A24097">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7C65220F" w14:textId="77777777" w:rsidR="00A24097" w:rsidRPr="00E62F35" w:rsidRDefault="00A24097" w:rsidP="00A24097">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 with Google Music. It took this user 5 minutes to complete the task.</w:t>
      </w:r>
    </w:p>
    <w:p w14:paraId="4ED8966E"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Pretty fast</w:t>
      </w:r>
    </w:p>
    <w:p w14:paraId="660FD2E6"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None</w:t>
      </w:r>
    </w:p>
    <w:p w14:paraId="081AB2B3"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5 minutes</w:t>
      </w:r>
    </w:p>
    <w:p w14:paraId="03463B26"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1 Error</w:t>
      </w:r>
    </w:p>
    <w:p w14:paraId="3857C42C" w14:textId="77777777" w:rsidR="00A24097" w:rsidRPr="00E62F35" w:rsidRDefault="00A24097" w:rsidP="00A240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1A0D9BA3" w14:textId="77777777" w:rsidR="00615C80" w:rsidRPr="00E62F35" w:rsidRDefault="00615C80" w:rsidP="00615C80">
      <w:pPr>
        <w:pStyle w:val="NoSpacing"/>
        <w:rPr>
          <w:rFonts w:ascii="Times New Roman" w:hAnsi="Times New Roman" w:cs="Times New Roman"/>
          <w:sz w:val="24"/>
          <w:szCs w:val="24"/>
          <w:u w:val="single"/>
        </w:rPr>
      </w:pPr>
    </w:p>
    <w:p w14:paraId="171889EB" w14:textId="77777777" w:rsidR="00615C80" w:rsidRPr="00E62F35" w:rsidRDefault="00615C80" w:rsidP="00615C80">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8</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236FBDB6" w14:textId="4B3A78F9" w:rsidR="000B0236" w:rsidRPr="00E62F35" w:rsidRDefault="000B0236" w:rsidP="00615C80">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Background: Has used </w:t>
      </w:r>
      <w:del w:id="86" w:author="John David N. Dionisio" w:date="2013-10-07T21:28:00Z">
        <w:r w:rsidRPr="00E62F35" w:rsidDel="00841D42">
          <w:rPr>
            <w:rFonts w:ascii="Times New Roman" w:hAnsi="Times New Roman" w:cs="Times New Roman"/>
            <w:sz w:val="24"/>
            <w:szCs w:val="24"/>
          </w:rPr>
          <w:delText xml:space="preserve">ITunes </w:delText>
        </w:r>
      </w:del>
      <w:ins w:id="87" w:author="John David N. Dionisio" w:date="2013-10-07T21:28:00Z">
        <w:r w:rsidR="00841D42">
          <w:rPr>
            <w:rFonts w:ascii="Times New Roman" w:hAnsi="Times New Roman" w:cs="Times New Roman"/>
            <w:sz w:val="24"/>
            <w:szCs w:val="24"/>
          </w:rPr>
          <w:t>i</w:t>
        </w:r>
        <w:r w:rsidR="00841D42"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before</w:t>
      </w:r>
    </w:p>
    <w:p w14:paraId="10CDB195" w14:textId="77777777" w:rsidR="00B46CFE" w:rsidRPr="00E62F35" w:rsidRDefault="00B46CFE" w:rsidP="000B0236">
      <w:pPr>
        <w:pStyle w:val="NoSpacing"/>
        <w:rPr>
          <w:rFonts w:ascii="Times New Roman" w:hAnsi="Times New Roman" w:cs="Times New Roman"/>
          <w:i/>
          <w:sz w:val="24"/>
          <w:szCs w:val="24"/>
        </w:rPr>
      </w:pPr>
    </w:p>
    <w:p w14:paraId="3E225907" w14:textId="77777777" w:rsidR="000B0236" w:rsidRPr="00E62F35" w:rsidRDefault="000B0236" w:rsidP="000B0236">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46BE285A" w14:textId="77777777" w:rsidR="000B0236" w:rsidRPr="00E62F35" w:rsidRDefault="000B0236" w:rsidP="000B0236">
      <w:pPr>
        <w:pStyle w:val="NoSpacing"/>
        <w:rPr>
          <w:sz w:val="24"/>
          <w:szCs w:val="24"/>
        </w:rPr>
      </w:pPr>
      <w:r w:rsidRPr="00E62F35">
        <w:rPr>
          <w:rFonts w:ascii="Times New Roman" w:hAnsi="Times New Roman" w:cs="Times New Roman"/>
          <w:sz w:val="24"/>
          <w:szCs w:val="24"/>
        </w:rPr>
        <w:t xml:space="preserve">Spotify was the first program this user went through. The user searched through the store and made some wrong clicks. It took 5 minutes to get the task completed. </w:t>
      </w:r>
    </w:p>
    <w:p w14:paraId="081ED120" w14:textId="346C33FF"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Pretty </w:t>
      </w:r>
      <w:del w:id="88" w:author="John David N. Dionisio" w:date="2013-10-07T21:28:00Z">
        <w:r w:rsidRPr="00E62F35" w:rsidDel="00841D42">
          <w:rPr>
            <w:rFonts w:ascii="Times New Roman" w:hAnsi="Times New Roman" w:cs="Times New Roman"/>
            <w:sz w:val="24"/>
            <w:szCs w:val="24"/>
          </w:rPr>
          <w:delText>F</w:delText>
        </w:r>
      </w:del>
      <w:ins w:id="89" w:author="John David N. Dionisio" w:date="2013-10-07T21:28:00Z">
        <w:r w:rsidR="00841D42">
          <w:rPr>
            <w:rFonts w:ascii="Times New Roman" w:hAnsi="Times New Roman" w:cs="Times New Roman"/>
            <w:sz w:val="24"/>
            <w:szCs w:val="24"/>
          </w:rPr>
          <w:t>f</w:t>
        </w:r>
      </w:ins>
      <w:r w:rsidRPr="00E62F35">
        <w:rPr>
          <w:rFonts w:ascii="Times New Roman" w:hAnsi="Times New Roman" w:cs="Times New Roman"/>
          <w:sz w:val="24"/>
          <w:szCs w:val="24"/>
        </w:rPr>
        <w:t>ast</w:t>
      </w:r>
    </w:p>
    <w:p w14:paraId="21497698"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Used other software</w:t>
      </w:r>
    </w:p>
    <w:p w14:paraId="1A576104"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5 minutes</w:t>
      </w:r>
    </w:p>
    <w:p w14:paraId="253187FC"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2 errors</w:t>
      </w:r>
    </w:p>
    <w:p w14:paraId="783A847E"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77F9CD95" w14:textId="77777777" w:rsidR="000B0236" w:rsidRPr="00E62F35" w:rsidRDefault="000B0236" w:rsidP="000B0236">
      <w:pPr>
        <w:pStyle w:val="NoSpacing"/>
        <w:rPr>
          <w:rFonts w:ascii="Times New Roman" w:hAnsi="Times New Roman" w:cs="Times New Roman"/>
          <w:i/>
          <w:sz w:val="24"/>
          <w:szCs w:val="24"/>
        </w:rPr>
      </w:pPr>
    </w:p>
    <w:p w14:paraId="4550B80D" w14:textId="61AA7C61" w:rsidR="000B0236" w:rsidRPr="00E62F35" w:rsidRDefault="000B0236" w:rsidP="000B0236">
      <w:pPr>
        <w:pStyle w:val="NoSpacing"/>
        <w:rPr>
          <w:rFonts w:ascii="Times New Roman" w:hAnsi="Times New Roman" w:cs="Times New Roman"/>
          <w:sz w:val="24"/>
          <w:szCs w:val="24"/>
        </w:rPr>
      </w:pPr>
      <w:del w:id="90" w:author="John David N. Dionisio" w:date="2013-10-07T21:28:00Z">
        <w:r w:rsidRPr="00E62F35" w:rsidDel="00841D42">
          <w:rPr>
            <w:rFonts w:ascii="Times New Roman" w:hAnsi="Times New Roman" w:cs="Times New Roman"/>
            <w:i/>
            <w:sz w:val="24"/>
            <w:szCs w:val="24"/>
          </w:rPr>
          <w:delText>ITunes</w:delText>
        </w:r>
      </w:del>
      <w:proofErr w:type="gramStart"/>
      <w:ins w:id="91" w:author="John David N. Dionisio" w:date="2013-10-07T21:28:00Z">
        <w:r w:rsidR="00841D42">
          <w:rPr>
            <w:rFonts w:ascii="Times New Roman" w:hAnsi="Times New Roman" w:cs="Times New Roman"/>
            <w:i/>
            <w:sz w:val="24"/>
            <w:szCs w:val="24"/>
          </w:rPr>
          <w:t>i</w:t>
        </w:r>
        <w:r w:rsidR="00841D42" w:rsidRPr="00E62F35">
          <w:rPr>
            <w:rFonts w:ascii="Times New Roman" w:hAnsi="Times New Roman" w:cs="Times New Roman"/>
            <w:i/>
            <w:sz w:val="24"/>
            <w:szCs w:val="24"/>
          </w:rPr>
          <w:t>Tunes</w:t>
        </w:r>
      </w:ins>
      <w:proofErr w:type="gramEnd"/>
    </w:p>
    <w:p w14:paraId="44B1AC5B" w14:textId="18904DB7" w:rsidR="000B0236" w:rsidRPr="00E62F35" w:rsidRDefault="000B0236" w:rsidP="000B0236">
      <w:pPr>
        <w:pStyle w:val="NoSpacing"/>
        <w:rPr>
          <w:rFonts w:ascii="Times New Roman" w:hAnsi="Times New Roman" w:cs="Times New Roman"/>
          <w:sz w:val="24"/>
          <w:szCs w:val="24"/>
        </w:rPr>
      </w:pPr>
      <w:del w:id="92" w:author="John David N. Dionisio" w:date="2013-10-07T21:28:00Z">
        <w:r w:rsidRPr="00E62F35" w:rsidDel="00841D42">
          <w:rPr>
            <w:rFonts w:ascii="Times New Roman" w:hAnsi="Times New Roman" w:cs="Times New Roman"/>
            <w:sz w:val="24"/>
            <w:szCs w:val="24"/>
          </w:rPr>
          <w:delText xml:space="preserve">ITunes </w:delText>
        </w:r>
      </w:del>
      <w:proofErr w:type="gramStart"/>
      <w:ins w:id="93" w:author="John David N. Dionisio" w:date="2013-10-07T21:28:00Z">
        <w:r w:rsidR="00841D42">
          <w:rPr>
            <w:rFonts w:ascii="Times New Roman" w:hAnsi="Times New Roman" w:cs="Times New Roman"/>
            <w:sz w:val="24"/>
            <w:szCs w:val="24"/>
          </w:rPr>
          <w:t>i</w:t>
        </w:r>
        <w:r w:rsidR="00841D42" w:rsidRPr="00E62F35">
          <w:rPr>
            <w:rFonts w:ascii="Times New Roman" w:hAnsi="Times New Roman" w:cs="Times New Roman"/>
            <w:sz w:val="24"/>
            <w:szCs w:val="24"/>
          </w:rPr>
          <w:t>Tunes</w:t>
        </w:r>
        <w:proofErr w:type="gramEnd"/>
        <w:r w:rsidR="00841D42"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was the second program. The user had wrong clicks but it took 4</w:t>
      </w:r>
      <w:r w:rsidR="007B5F26" w:rsidRPr="00E62F35">
        <w:rPr>
          <w:rFonts w:ascii="Times New Roman" w:hAnsi="Times New Roman" w:cs="Times New Roman"/>
          <w:sz w:val="24"/>
          <w:szCs w:val="24"/>
        </w:rPr>
        <w:t>.5</w:t>
      </w:r>
      <w:r w:rsidRPr="00E62F35">
        <w:rPr>
          <w:rFonts w:ascii="Times New Roman" w:hAnsi="Times New Roman" w:cs="Times New Roman"/>
          <w:sz w:val="24"/>
          <w:szCs w:val="24"/>
        </w:rPr>
        <w:t xml:space="preserve"> minutes to complete the task.</w:t>
      </w:r>
    </w:p>
    <w:p w14:paraId="6F2DEC88"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4FD81691"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2FE68794"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4</w:t>
      </w:r>
      <w:r w:rsidR="007B5F26" w:rsidRPr="00E62F35">
        <w:rPr>
          <w:rFonts w:ascii="Times New Roman" w:hAnsi="Times New Roman" w:cs="Times New Roman"/>
          <w:sz w:val="24"/>
          <w:szCs w:val="24"/>
        </w:rPr>
        <w:t>.5</w:t>
      </w:r>
      <w:r w:rsidRPr="00E62F35">
        <w:rPr>
          <w:rFonts w:ascii="Times New Roman" w:hAnsi="Times New Roman" w:cs="Times New Roman"/>
          <w:sz w:val="24"/>
          <w:szCs w:val="24"/>
        </w:rPr>
        <w:t xml:space="preserve"> minutes</w:t>
      </w:r>
    </w:p>
    <w:p w14:paraId="39EBF682"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:1 Error</w:t>
      </w:r>
    </w:p>
    <w:p w14:paraId="2C5CA67B"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9 out of 10</w:t>
      </w:r>
    </w:p>
    <w:p w14:paraId="796B7A92" w14:textId="77777777" w:rsidR="000B0236" w:rsidRPr="00E62F35" w:rsidRDefault="000B0236" w:rsidP="000B0236">
      <w:pPr>
        <w:pStyle w:val="NoSpacing"/>
        <w:rPr>
          <w:rFonts w:ascii="Times New Roman" w:hAnsi="Times New Roman" w:cs="Times New Roman"/>
          <w:i/>
          <w:sz w:val="24"/>
          <w:szCs w:val="24"/>
        </w:rPr>
      </w:pPr>
    </w:p>
    <w:p w14:paraId="2B4A3497" w14:textId="77777777" w:rsidR="000B0236" w:rsidRPr="00E62F35" w:rsidRDefault="000B0236" w:rsidP="000B0236">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58D060F1" w14:textId="77777777" w:rsidR="000B0236" w:rsidRPr="00E62F35" w:rsidRDefault="000B0236" w:rsidP="000B0236">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 with Google Music. It took this user 5 minutes to complete the task.</w:t>
      </w:r>
    </w:p>
    <w:p w14:paraId="4D23E075"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Pretty fast</w:t>
      </w:r>
    </w:p>
    <w:p w14:paraId="7466B959"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None</w:t>
      </w:r>
    </w:p>
    <w:p w14:paraId="23E18B29"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5 minutes</w:t>
      </w:r>
    </w:p>
    <w:p w14:paraId="1EA4793D"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Errors</w:t>
      </w:r>
      <w:r w:rsidRPr="00E62F35">
        <w:rPr>
          <w:rFonts w:ascii="Times New Roman" w:hAnsi="Times New Roman" w:cs="Times New Roman"/>
          <w:sz w:val="24"/>
          <w:szCs w:val="24"/>
        </w:rPr>
        <w:t>: 1 Error</w:t>
      </w:r>
    </w:p>
    <w:p w14:paraId="26CBEEBB" w14:textId="77777777" w:rsidR="000B0236" w:rsidRPr="00E62F35" w:rsidRDefault="000B0236" w:rsidP="000B023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7892400A" w14:textId="77777777" w:rsidR="009A5310" w:rsidRPr="00E62F35" w:rsidRDefault="009A5310" w:rsidP="00461B97">
      <w:pPr>
        <w:pStyle w:val="NoSpacing"/>
        <w:rPr>
          <w:rFonts w:ascii="Times New Roman" w:hAnsi="Times New Roman" w:cs="Times New Roman"/>
          <w:sz w:val="24"/>
          <w:szCs w:val="24"/>
        </w:rPr>
      </w:pPr>
    </w:p>
    <w:p w14:paraId="1DAFC41C" w14:textId="77777777" w:rsidR="000B0236" w:rsidRPr="00E62F35" w:rsidRDefault="000B0236" w:rsidP="00461B97">
      <w:pPr>
        <w:pStyle w:val="NoSpacing"/>
        <w:rPr>
          <w:rFonts w:ascii="Times New Roman" w:hAnsi="Times New Roman" w:cs="Times New Roman"/>
          <w:sz w:val="24"/>
          <w:szCs w:val="24"/>
        </w:rPr>
      </w:pPr>
    </w:p>
    <w:p w14:paraId="7B031F0A" w14:textId="77777777" w:rsidR="0084382A" w:rsidRPr="00E62F35" w:rsidRDefault="0084382A" w:rsidP="00461B97">
      <w:pPr>
        <w:pStyle w:val="NoSpacing"/>
        <w:rPr>
          <w:rFonts w:ascii="Times New Roman" w:hAnsi="Times New Roman" w:cs="Times New Roman"/>
          <w:sz w:val="24"/>
          <w:szCs w:val="24"/>
        </w:rPr>
      </w:pPr>
      <w:r w:rsidRPr="00E62F35">
        <w:rPr>
          <w:rFonts w:ascii="Times New Roman" w:hAnsi="Times New Roman" w:cs="Times New Roman"/>
          <w:b/>
          <w:sz w:val="24"/>
          <w:szCs w:val="24"/>
        </w:rPr>
        <w:t>Task Two</w:t>
      </w:r>
    </w:p>
    <w:p w14:paraId="41CABDAA" w14:textId="77777777" w:rsidR="0084382A" w:rsidRPr="00E62F35" w:rsidRDefault="0084382A" w:rsidP="00461B97">
      <w:pPr>
        <w:pStyle w:val="NoSpacing"/>
        <w:rPr>
          <w:rFonts w:ascii="Times New Roman" w:hAnsi="Times New Roman" w:cs="Times New Roman"/>
          <w:sz w:val="24"/>
          <w:szCs w:val="24"/>
        </w:rPr>
      </w:pPr>
    </w:p>
    <w:p w14:paraId="19DB067D" w14:textId="77777777" w:rsidR="0084382A" w:rsidRPr="00E62F35" w:rsidRDefault="0084382A" w:rsidP="00461B97">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The object of </w:t>
      </w:r>
      <w:r w:rsidR="006A7DFF" w:rsidRPr="00E62F35">
        <w:rPr>
          <w:rFonts w:ascii="Times New Roman" w:hAnsi="Times New Roman" w:cs="Times New Roman"/>
          <w:sz w:val="24"/>
          <w:szCs w:val="24"/>
        </w:rPr>
        <w:t>the second task is for the participants to search for 5 different songs on the online store off each program.</w:t>
      </w:r>
    </w:p>
    <w:p w14:paraId="0294BA30" w14:textId="77777777" w:rsidR="006A7DFF" w:rsidRPr="00E62F35" w:rsidRDefault="006A7DFF" w:rsidP="00461B97">
      <w:pPr>
        <w:pStyle w:val="NoSpacing"/>
        <w:rPr>
          <w:rFonts w:ascii="Times New Roman" w:hAnsi="Times New Roman" w:cs="Times New Roman"/>
          <w:sz w:val="24"/>
          <w:szCs w:val="24"/>
        </w:rPr>
      </w:pPr>
    </w:p>
    <w:p w14:paraId="1EB76F93" w14:textId="77777777" w:rsidR="006A7DFF" w:rsidRPr="00E62F35" w:rsidRDefault="006A7DFF" w:rsidP="006A7DFF">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1</w:t>
      </w:r>
      <w:r w:rsidRPr="00E62F35">
        <w:rPr>
          <w:rFonts w:ascii="Times New Roman" w:hAnsi="Times New Roman" w:cs="Times New Roman"/>
          <w:sz w:val="24"/>
          <w:szCs w:val="24"/>
          <w:u w:val="single"/>
          <w:vertAlign w:val="superscript"/>
        </w:rPr>
        <w:t>st</w:t>
      </w:r>
      <w:r w:rsidRPr="00E62F35">
        <w:rPr>
          <w:rFonts w:ascii="Times New Roman" w:hAnsi="Times New Roman" w:cs="Times New Roman"/>
          <w:sz w:val="24"/>
          <w:szCs w:val="24"/>
          <w:u w:val="single"/>
        </w:rPr>
        <w:t xml:space="preserve"> Participant</w:t>
      </w:r>
    </w:p>
    <w:p w14:paraId="7E400D5A" w14:textId="183C9E41" w:rsidR="004111E8" w:rsidRPr="00E62F35" w:rsidRDefault="004111E8" w:rsidP="004111E8">
      <w:pPr>
        <w:pStyle w:val="NoSpacing"/>
        <w:rPr>
          <w:rFonts w:ascii="Times New Roman" w:hAnsi="Times New Roman" w:cs="Times New Roman"/>
          <w:i/>
          <w:sz w:val="24"/>
          <w:szCs w:val="24"/>
        </w:rPr>
      </w:pPr>
      <w:del w:id="94" w:author="John David N. Dionisio" w:date="2013-10-07T21:29:00Z">
        <w:r w:rsidRPr="00E62F35" w:rsidDel="00B5660F">
          <w:rPr>
            <w:rFonts w:ascii="Times New Roman" w:hAnsi="Times New Roman" w:cs="Times New Roman"/>
            <w:i/>
            <w:sz w:val="24"/>
            <w:szCs w:val="24"/>
          </w:rPr>
          <w:delText>ITunes</w:delText>
        </w:r>
      </w:del>
      <w:proofErr w:type="gramStart"/>
      <w:ins w:id="95" w:author="John David N. Dionisio" w:date="2013-10-07T21:29:00Z">
        <w:r w:rsidR="00B5660F">
          <w:rPr>
            <w:rFonts w:ascii="Times New Roman" w:hAnsi="Times New Roman" w:cs="Times New Roman"/>
            <w:i/>
            <w:sz w:val="24"/>
            <w:szCs w:val="24"/>
          </w:rPr>
          <w:t>i</w:t>
        </w:r>
        <w:r w:rsidR="00B5660F" w:rsidRPr="00E62F35">
          <w:rPr>
            <w:rFonts w:ascii="Times New Roman" w:hAnsi="Times New Roman" w:cs="Times New Roman"/>
            <w:i/>
            <w:sz w:val="24"/>
            <w:szCs w:val="24"/>
          </w:rPr>
          <w:t>Tunes</w:t>
        </w:r>
      </w:ins>
      <w:proofErr w:type="gramEnd"/>
    </w:p>
    <w:p w14:paraId="7A4D3A51" w14:textId="3E2992C3" w:rsidR="004111E8" w:rsidRPr="00E62F35" w:rsidRDefault="004111E8" w:rsidP="004111E8">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didn’t take</w:t>
      </w:r>
      <w:r w:rsidR="00650829" w:rsidRPr="00E62F35">
        <w:rPr>
          <w:rFonts w:ascii="Times New Roman" w:hAnsi="Times New Roman" w:cs="Times New Roman"/>
          <w:sz w:val="24"/>
          <w:szCs w:val="24"/>
        </w:rPr>
        <w:t xml:space="preserve"> too </w:t>
      </w:r>
      <w:r w:rsidRPr="00E62F35">
        <w:rPr>
          <w:rFonts w:ascii="Times New Roman" w:hAnsi="Times New Roman" w:cs="Times New Roman"/>
          <w:sz w:val="24"/>
          <w:szCs w:val="24"/>
        </w:rPr>
        <w:t xml:space="preserve">long to understand the </w:t>
      </w:r>
      <w:del w:id="96" w:author="John David N. Dionisio" w:date="2013-10-07T21:29:00Z">
        <w:r w:rsidRPr="00E62F35" w:rsidDel="00B5660F">
          <w:rPr>
            <w:rFonts w:ascii="Times New Roman" w:hAnsi="Times New Roman" w:cs="Times New Roman"/>
            <w:sz w:val="24"/>
            <w:szCs w:val="24"/>
          </w:rPr>
          <w:delText xml:space="preserve">ITunes </w:delText>
        </w:r>
      </w:del>
      <w:ins w:id="97" w:author="John David N. Dionisio" w:date="2013-10-07T21:29:00Z">
        <w:r w:rsidR="00B5660F">
          <w:rPr>
            <w:rFonts w:ascii="Times New Roman" w:hAnsi="Times New Roman" w:cs="Times New Roman"/>
            <w:sz w:val="24"/>
            <w:szCs w:val="24"/>
          </w:rPr>
          <w:t>i</w:t>
        </w:r>
        <w:r w:rsidR="00B5660F"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store</w:t>
      </w:r>
      <w:r w:rsidR="00650829" w:rsidRPr="00E62F35">
        <w:rPr>
          <w:rFonts w:ascii="Times New Roman" w:hAnsi="Times New Roman" w:cs="Times New Roman"/>
          <w:sz w:val="24"/>
          <w:szCs w:val="24"/>
        </w:rPr>
        <w:t>. It took this user 55 seconds to find the first song and then 35 seconds to find each of the other four songs.</w:t>
      </w:r>
      <w:r w:rsidR="00074C13" w:rsidRPr="00E62F35">
        <w:rPr>
          <w:rFonts w:ascii="Times New Roman" w:hAnsi="Times New Roman" w:cs="Times New Roman"/>
          <w:sz w:val="24"/>
          <w:szCs w:val="24"/>
        </w:rPr>
        <w:t xml:space="preserve"> </w:t>
      </w:r>
    </w:p>
    <w:p w14:paraId="7FC322BE"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650829" w:rsidRPr="00E62F35">
        <w:rPr>
          <w:rFonts w:ascii="Times New Roman" w:hAnsi="Times New Roman" w:cs="Times New Roman"/>
          <w:sz w:val="24"/>
          <w:szCs w:val="24"/>
        </w:rPr>
        <w:t>It was pretty fast as it took the user 3 minutes</w:t>
      </w:r>
    </w:p>
    <w:p w14:paraId="7C18D3D2" w14:textId="1CD491C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w:t>
      </w:r>
      <w:r w:rsidR="00194F71" w:rsidRPr="00E62F35">
        <w:rPr>
          <w:rFonts w:ascii="Times New Roman" w:hAnsi="Times New Roman" w:cs="Times New Roman"/>
          <w:sz w:val="24"/>
          <w:szCs w:val="24"/>
        </w:rPr>
        <w:t xml:space="preserve">Used </w:t>
      </w:r>
      <w:del w:id="98" w:author="John David N. Dionisio" w:date="2013-10-07T21:29:00Z">
        <w:r w:rsidR="00194F71" w:rsidRPr="00E62F35" w:rsidDel="001820BE">
          <w:rPr>
            <w:rFonts w:ascii="Times New Roman" w:hAnsi="Times New Roman" w:cs="Times New Roman"/>
            <w:sz w:val="24"/>
            <w:szCs w:val="24"/>
          </w:rPr>
          <w:delText xml:space="preserve">ITunes </w:delText>
        </w:r>
      </w:del>
      <w:ins w:id="99" w:author="John David N. Dionisio" w:date="2013-10-07T21:29:00Z">
        <w:r w:rsidR="001820BE">
          <w:rPr>
            <w:rFonts w:ascii="Times New Roman" w:hAnsi="Times New Roman" w:cs="Times New Roman"/>
            <w:sz w:val="24"/>
            <w:szCs w:val="24"/>
          </w:rPr>
          <w:t>i</w:t>
        </w:r>
        <w:r w:rsidR="001820BE" w:rsidRPr="00E62F35">
          <w:rPr>
            <w:rFonts w:ascii="Times New Roman" w:hAnsi="Times New Roman" w:cs="Times New Roman"/>
            <w:sz w:val="24"/>
            <w:szCs w:val="24"/>
          </w:rPr>
          <w:t xml:space="preserve">Tunes </w:t>
        </w:r>
      </w:ins>
      <w:r w:rsidR="00194F71" w:rsidRPr="00E62F35">
        <w:rPr>
          <w:rFonts w:ascii="Times New Roman" w:hAnsi="Times New Roman" w:cs="Times New Roman"/>
          <w:sz w:val="24"/>
          <w:szCs w:val="24"/>
        </w:rPr>
        <w:t>before</w:t>
      </w:r>
    </w:p>
    <w:p w14:paraId="5F8328C8"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650829" w:rsidRPr="00E62F35">
        <w:rPr>
          <w:rFonts w:ascii="Times New Roman" w:hAnsi="Times New Roman" w:cs="Times New Roman"/>
          <w:sz w:val="24"/>
          <w:szCs w:val="24"/>
        </w:rPr>
        <w:t>Took about 3 minutes</w:t>
      </w:r>
    </w:p>
    <w:p w14:paraId="45C0667C"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650829" w:rsidRPr="00E62F35">
        <w:rPr>
          <w:rFonts w:ascii="Times New Roman" w:hAnsi="Times New Roman" w:cs="Times New Roman"/>
          <w:sz w:val="24"/>
          <w:szCs w:val="24"/>
        </w:rPr>
        <w:t>No errors</w:t>
      </w:r>
    </w:p>
    <w:p w14:paraId="0128771F"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650829" w:rsidRPr="00E62F35">
        <w:rPr>
          <w:rFonts w:ascii="Times New Roman" w:hAnsi="Times New Roman" w:cs="Times New Roman"/>
          <w:sz w:val="24"/>
          <w:szCs w:val="24"/>
        </w:rPr>
        <w:t xml:space="preserve"> 9</w:t>
      </w:r>
      <w:r w:rsidRPr="00E62F35">
        <w:rPr>
          <w:rFonts w:ascii="Times New Roman" w:hAnsi="Times New Roman" w:cs="Times New Roman"/>
          <w:sz w:val="24"/>
          <w:szCs w:val="24"/>
        </w:rPr>
        <w:t xml:space="preserve"> out of 10</w:t>
      </w:r>
    </w:p>
    <w:p w14:paraId="086E8C19" w14:textId="77777777" w:rsidR="004111E8" w:rsidRPr="00E62F35" w:rsidRDefault="004111E8" w:rsidP="004111E8">
      <w:pPr>
        <w:pStyle w:val="NoSpacing"/>
        <w:rPr>
          <w:rFonts w:ascii="Times New Roman" w:hAnsi="Times New Roman" w:cs="Times New Roman"/>
          <w:sz w:val="24"/>
          <w:szCs w:val="24"/>
        </w:rPr>
      </w:pPr>
    </w:p>
    <w:p w14:paraId="14015887" w14:textId="77777777" w:rsidR="004111E8" w:rsidRPr="00E62F35" w:rsidRDefault="004111E8" w:rsidP="004111E8">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12ADEFED" w14:textId="7319FDFC" w:rsidR="00F94921" w:rsidRPr="00E62F35" w:rsidRDefault="00074C13" w:rsidP="004111E8">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For the participant it took 20 seconds to find each song. It was much quicker than </w:t>
      </w:r>
      <w:del w:id="100" w:author="John David N. Dionisio" w:date="2013-10-07T21:29:00Z">
        <w:r w:rsidRPr="00E62F35" w:rsidDel="006208CD">
          <w:rPr>
            <w:rFonts w:ascii="Times New Roman" w:hAnsi="Times New Roman" w:cs="Times New Roman"/>
            <w:sz w:val="24"/>
            <w:szCs w:val="24"/>
          </w:rPr>
          <w:delText xml:space="preserve">ITunes </w:delText>
        </w:r>
      </w:del>
      <w:ins w:id="101" w:author="John David N. Dionisio" w:date="2013-10-07T21:29:00Z">
        <w:r w:rsidR="006208CD">
          <w:rPr>
            <w:rFonts w:ascii="Times New Roman" w:hAnsi="Times New Roman" w:cs="Times New Roman"/>
            <w:sz w:val="24"/>
            <w:szCs w:val="24"/>
          </w:rPr>
          <w:t>i</w:t>
        </w:r>
        <w:r w:rsidR="006208CD"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to an extent because the store search bar is already on the program.</w:t>
      </w:r>
    </w:p>
    <w:p w14:paraId="35DA0DC2"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074C13" w:rsidRPr="00E62F35">
        <w:rPr>
          <w:rFonts w:ascii="Times New Roman" w:hAnsi="Times New Roman" w:cs="Times New Roman"/>
          <w:sz w:val="24"/>
          <w:szCs w:val="24"/>
        </w:rPr>
        <w:t>Very quickly as the search bar is in plain site</w:t>
      </w:r>
    </w:p>
    <w:p w14:paraId="094EA595" w14:textId="05F2C6AC"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02" w:author="John David N. Dionisio" w:date="2013-10-07T21:29:00Z">
        <w:r w:rsidRPr="00E62F35" w:rsidDel="006208CD">
          <w:rPr>
            <w:rFonts w:ascii="Times New Roman" w:hAnsi="Times New Roman" w:cs="Times New Roman"/>
            <w:sz w:val="24"/>
            <w:szCs w:val="24"/>
          </w:rPr>
          <w:delText>Memorability</w:delText>
        </w:r>
      </w:del>
      <w:ins w:id="103" w:author="John David N. Dionisio" w:date="2013-10-07T21:29:00Z">
        <w:r w:rsidR="006208CD">
          <w:rPr>
            <w:rFonts w:ascii="Times New Roman" w:hAnsi="Times New Roman" w:cs="Times New Roman"/>
            <w:sz w:val="24"/>
            <w:szCs w:val="24"/>
          </w:rPr>
          <w:t>m</w:t>
        </w:r>
        <w:r w:rsidR="006208CD" w:rsidRPr="00E62F35">
          <w:rPr>
            <w:rFonts w:ascii="Times New Roman" w:hAnsi="Times New Roman" w:cs="Times New Roman"/>
            <w:sz w:val="24"/>
            <w:szCs w:val="24"/>
          </w:rPr>
          <w:t>emorability</w:t>
        </w:r>
      </w:ins>
    </w:p>
    <w:p w14:paraId="2932F5AF"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00074C13" w:rsidRPr="00E62F35">
        <w:rPr>
          <w:rFonts w:ascii="Times New Roman" w:hAnsi="Times New Roman" w:cs="Times New Roman"/>
          <w:sz w:val="24"/>
          <w:szCs w:val="24"/>
        </w:rPr>
        <w:t>: Quickly, Less than 2 minutes</w:t>
      </w:r>
    </w:p>
    <w:p w14:paraId="23080907"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064F0BD7"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074C13" w:rsidRPr="00E62F35">
        <w:rPr>
          <w:rFonts w:ascii="Times New Roman" w:hAnsi="Times New Roman" w:cs="Times New Roman"/>
          <w:sz w:val="24"/>
          <w:szCs w:val="24"/>
        </w:rPr>
        <w:t xml:space="preserve"> 10</w:t>
      </w:r>
      <w:r w:rsidRPr="00E62F35">
        <w:rPr>
          <w:rFonts w:ascii="Times New Roman" w:hAnsi="Times New Roman" w:cs="Times New Roman"/>
          <w:sz w:val="24"/>
          <w:szCs w:val="24"/>
        </w:rPr>
        <w:t xml:space="preserve"> out of 10</w:t>
      </w:r>
    </w:p>
    <w:p w14:paraId="2185F6B9" w14:textId="77777777" w:rsidR="004111E8" w:rsidRPr="00E62F35" w:rsidRDefault="004111E8" w:rsidP="004111E8">
      <w:pPr>
        <w:pStyle w:val="NoSpacing"/>
        <w:rPr>
          <w:rFonts w:ascii="Times New Roman" w:hAnsi="Times New Roman" w:cs="Times New Roman"/>
          <w:b/>
          <w:sz w:val="24"/>
          <w:szCs w:val="24"/>
        </w:rPr>
      </w:pPr>
    </w:p>
    <w:p w14:paraId="2B56D2DA" w14:textId="77777777" w:rsidR="004111E8" w:rsidRPr="00E62F35" w:rsidRDefault="004111E8" w:rsidP="004111E8">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3CE3BF26" w14:textId="77777777" w:rsidR="00074C13" w:rsidRPr="00E62F35" w:rsidRDefault="00074C13" w:rsidP="004111E8">
      <w:pPr>
        <w:pStyle w:val="NoSpacing"/>
        <w:rPr>
          <w:rFonts w:ascii="Times New Roman" w:hAnsi="Times New Roman" w:cs="Times New Roman"/>
          <w:sz w:val="24"/>
          <w:szCs w:val="24"/>
        </w:rPr>
      </w:pPr>
      <w:r w:rsidRPr="00E62F35">
        <w:rPr>
          <w:rFonts w:ascii="Times New Roman" w:hAnsi="Times New Roman" w:cs="Times New Roman"/>
          <w:sz w:val="24"/>
          <w:szCs w:val="24"/>
        </w:rPr>
        <w:t>Google Music was a little trickier for the participant. The main error was that this participant was searching in the wrong place instead of the store and took a while to figure that out. Once the actual search was figured out the songs took 30 seconds to find but it took 3 minutes to figure out the “Shop” in Google Music.</w:t>
      </w:r>
    </w:p>
    <w:p w14:paraId="0828F95D" w14:textId="75F7E1C2"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074C13" w:rsidRPr="00E62F35">
        <w:rPr>
          <w:rFonts w:ascii="Times New Roman" w:hAnsi="Times New Roman" w:cs="Times New Roman"/>
          <w:sz w:val="24"/>
          <w:szCs w:val="24"/>
        </w:rPr>
        <w:t xml:space="preserve">A little harder than the others, Shop isn’t really in plain </w:t>
      </w:r>
      <w:del w:id="104" w:author="John David N. Dionisio" w:date="2013-10-07T21:29:00Z">
        <w:r w:rsidR="00074C13" w:rsidRPr="00E62F35" w:rsidDel="006208CD">
          <w:rPr>
            <w:rFonts w:ascii="Times New Roman" w:hAnsi="Times New Roman" w:cs="Times New Roman"/>
            <w:sz w:val="24"/>
            <w:szCs w:val="24"/>
          </w:rPr>
          <w:delText>site</w:delText>
        </w:r>
      </w:del>
      <w:ins w:id="105" w:author="John David N. Dionisio" w:date="2013-10-07T21:29:00Z">
        <w:r w:rsidR="006208CD">
          <w:rPr>
            <w:rFonts w:ascii="Times New Roman" w:hAnsi="Times New Roman" w:cs="Times New Roman"/>
            <w:sz w:val="24"/>
            <w:szCs w:val="24"/>
          </w:rPr>
          <w:t>sight</w:t>
        </w:r>
      </w:ins>
    </w:p>
    <w:p w14:paraId="26F30F1F" w14:textId="600C5663"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06" w:author="John David N. Dionisio" w:date="2013-10-07T21:29:00Z">
        <w:r w:rsidRPr="00E62F35" w:rsidDel="006208CD">
          <w:rPr>
            <w:rFonts w:ascii="Times New Roman" w:hAnsi="Times New Roman" w:cs="Times New Roman"/>
            <w:sz w:val="24"/>
            <w:szCs w:val="24"/>
          </w:rPr>
          <w:delText>Memorability</w:delText>
        </w:r>
      </w:del>
      <w:ins w:id="107" w:author="John David N. Dionisio" w:date="2013-10-07T21:29:00Z">
        <w:r w:rsidR="006208CD">
          <w:rPr>
            <w:rFonts w:ascii="Times New Roman" w:hAnsi="Times New Roman" w:cs="Times New Roman"/>
            <w:sz w:val="24"/>
            <w:szCs w:val="24"/>
          </w:rPr>
          <w:t>m</w:t>
        </w:r>
        <w:r w:rsidR="006208CD" w:rsidRPr="00E62F35">
          <w:rPr>
            <w:rFonts w:ascii="Times New Roman" w:hAnsi="Times New Roman" w:cs="Times New Roman"/>
            <w:sz w:val="24"/>
            <w:szCs w:val="24"/>
          </w:rPr>
          <w:t>emorability</w:t>
        </w:r>
      </w:ins>
    </w:p>
    <w:p w14:paraId="5597E3CA"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074C13" w:rsidRPr="00E62F35">
        <w:rPr>
          <w:rFonts w:ascii="Times New Roman" w:hAnsi="Times New Roman" w:cs="Times New Roman"/>
          <w:sz w:val="24"/>
          <w:szCs w:val="24"/>
        </w:rPr>
        <w:t>Slower than others</w:t>
      </w:r>
    </w:p>
    <w:p w14:paraId="3F0A99D2"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074C13" w:rsidRPr="00E62F35">
        <w:rPr>
          <w:rFonts w:ascii="Times New Roman" w:hAnsi="Times New Roman" w:cs="Times New Roman"/>
          <w:sz w:val="24"/>
          <w:szCs w:val="24"/>
        </w:rPr>
        <w:t>Search in Library</w:t>
      </w:r>
    </w:p>
    <w:p w14:paraId="14BBD42D" w14:textId="77777777" w:rsidR="004111E8" w:rsidRPr="00E62F35" w:rsidRDefault="004111E8" w:rsidP="004111E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074C13" w:rsidRPr="00E62F35">
        <w:rPr>
          <w:rFonts w:ascii="Times New Roman" w:hAnsi="Times New Roman" w:cs="Times New Roman"/>
          <w:sz w:val="24"/>
          <w:szCs w:val="24"/>
        </w:rPr>
        <w:t>: 7</w:t>
      </w:r>
      <w:r w:rsidRPr="00E62F35">
        <w:rPr>
          <w:rFonts w:ascii="Times New Roman" w:hAnsi="Times New Roman" w:cs="Times New Roman"/>
          <w:sz w:val="24"/>
          <w:szCs w:val="24"/>
        </w:rPr>
        <w:t xml:space="preserve"> out of 10</w:t>
      </w:r>
    </w:p>
    <w:p w14:paraId="04C76F62" w14:textId="77777777" w:rsidR="00284588" w:rsidRPr="00E62F35" w:rsidRDefault="00284588" w:rsidP="00284588">
      <w:pPr>
        <w:pStyle w:val="NoSpacing"/>
        <w:rPr>
          <w:rFonts w:ascii="Times New Roman" w:hAnsi="Times New Roman" w:cs="Times New Roman"/>
          <w:sz w:val="24"/>
          <w:szCs w:val="24"/>
        </w:rPr>
      </w:pPr>
    </w:p>
    <w:p w14:paraId="7208BC72" w14:textId="77777777" w:rsidR="00284588" w:rsidRPr="00E62F35" w:rsidRDefault="00284588" w:rsidP="00284588">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2</w:t>
      </w:r>
      <w:r w:rsidRPr="00E62F35">
        <w:rPr>
          <w:rFonts w:ascii="Times New Roman" w:hAnsi="Times New Roman" w:cs="Times New Roman"/>
          <w:sz w:val="24"/>
          <w:szCs w:val="24"/>
          <w:u w:val="single"/>
          <w:vertAlign w:val="superscript"/>
        </w:rPr>
        <w:t>nd</w:t>
      </w:r>
      <w:r w:rsidRPr="00E62F35">
        <w:rPr>
          <w:rFonts w:ascii="Times New Roman" w:hAnsi="Times New Roman" w:cs="Times New Roman"/>
          <w:sz w:val="24"/>
          <w:szCs w:val="24"/>
          <w:u w:val="single"/>
        </w:rPr>
        <w:t xml:space="preserve"> Participant</w:t>
      </w:r>
    </w:p>
    <w:p w14:paraId="543243F2" w14:textId="53225D1F" w:rsidR="00284588" w:rsidRPr="00E62F35" w:rsidRDefault="00284588" w:rsidP="00284588">
      <w:pPr>
        <w:pStyle w:val="NoSpacing"/>
        <w:rPr>
          <w:rFonts w:ascii="Times New Roman" w:hAnsi="Times New Roman" w:cs="Times New Roman"/>
          <w:i/>
          <w:sz w:val="24"/>
          <w:szCs w:val="24"/>
        </w:rPr>
      </w:pPr>
      <w:del w:id="108" w:author="John David N. Dionisio" w:date="2013-10-07T21:30:00Z">
        <w:r w:rsidRPr="00E62F35" w:rsidDel="006208CD">
          <w:rPr>
            <w:rFonts w:ascii="Times New Roman" w:hAnsi="Times New Roman" w:cs="Times New Roman"/>
            <w:i/>
            <w:sz w:val="24"/>
            <w:szCs w:val="24"/>
          </w:rPr>
          <w:delText>ITunes</w:delText>
        </w:r>
      </w:del>
      <w:proofErr w:type="gramStart"/>
      <w:ins w:id="109" w:author="John David N. Dionisio" w:date="2013-10-07T21:30:00Z">
        <w:r w:rsidR="006208CD">
          <w:rPr>
            <w:rFonts w:ascii="Times New Roman" w:hAnsi="Times New Roman" w:cs="Times New Roman"/>
            <w:i/>
            <w:sz w:val="24"/>
            <w:szCs w:val="24"/>
          </w:rPr>
          <w:t>i</w:t>
        </w:r>
        <w:r w:rsidR="006208CD" w:rsidRPr="00E62F35">
          <w:rPr>
            <w:rFonts w:ascii="Times New Roman" w:hAnsi="Times New Roman" w:cs="Times New Roman"/>
            <w:i/>
            <w:sz w:val="24"/>
            <w:szCs w:val="24"/>
          </w:rPr>
          <w:t>Tunes</w:t>
        </w:r>
      </w:ins>
      <w:proofErr w:type="gramEnd"/>
    </w:p>
    <w:p w14:paraId="27656F5C" w14:textId="77777777" w:rsidR="00284588" w:rsidRPr="00E62F35" w:rsidRDefault="00284588" w:rsidP="00284588">
      <w:pPr>
        <w:pStyle w:val="NoSpacing"/>
        <w:rPr>
          <w:rFonts w:ascii="Times New Roman" w:hAnsi="Times New Roman" w:cs="Times New Roman"/>
          <w:sz w:val="24"/>
          <w:szCs w:val="24"/>
        </w:rPr>
      </w:pPr>
      <w:r w:rsidRPr="00E62F35">
        <w:rPr>
          <w:rFonts w:ascii="Times New Roman" w:hAnsi="Times New Roman" w:cs="Times New Roman"/>
          <w:sz w:val="24"/>
          <w:szCs w:val="24"/>
        </w:rPr>
        <w:t>With no experience before, this user went through all the options in the program and searched in the library before actually finding the store. To find the first song it took 3 minutes but then after that it took about 35 seconds to find each song.</w:t>
      </w:r>
    </w:p>
    <w:p w14:paraId="796DEB18"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It took 3 minutes for the user to figure out how to find the first song</w:t>
      </w:r>
    </w:p>
    <w:p w14:paraId="08E0ED49"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Memorability</w:t>
      </w:r>
      <w:r w:rsidRPr="00E62F35">
        <w:rPr>
          <w:rFonts w:ascii="Times New Roman" w:hAnsi="Times New Roman" w:cs="Times New Roman"/>
          <w:sz w:val="24"/>
          <w:szCs w:val="24"/>
        </w:rPr>
        <w:t>: No Memorability</w:t>
      </w:r>
    </w:p>
    <w:p w14:paraId="37FBBCD9"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Took about 5 minutes</w:t>
      </w:r>
    </w:p>
    <w:p w14:paraId="4F889491"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Clicking through options, Searching Library</w:t>
      </w:r>
    </w:p>
    <w:p w14:paraId="45B8604F"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6 out of 10</w:t>
      </w:r>
    </w:p>
    <w:p w14:paraId="4D53842D" w14:textId="77777777" w:rsidR="00284588" w:rsidRPr="00E62F35" w:rsidRDefault="00284588" w:rsidP="00284588">
      <w:pPr>
        <w:pStyle w:val="NoSpacing"/>
        <w:rPr>
          <w:rFonts w:ascii="Times New Roman" w:hAnsi="Times New Roman" w:cs="Times New Roman"/>
          <w:sz w:val="24"/>
          <w:szCs w:val="24"/>
        </w:rPr>
      </w:pPr>
    </w:p>
    <w:p w14:paraId="18028525" w14:textId="77777777" w:rsidR="00284588" w:rsidRPr="00E62F35" w:rsidRDefault="00284588" w:rsidP="00284588">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33BAAB44" w14:textId="77777777" w:rsidR="00284588" w:rsidRPr="00E62F35" w:rsidRDefault="00284588" w:rsidP="00284588">
      <w:pPr>
        <w:pStyle w:val="NoSpacing"/>
        <w:rPr>
          <w:rFonts w:ascii="Times New Roman" w:hAnsi="Times New Roman" w:cs="Times New Roman"/>
          <w:sz w:val="24"/>
          <w:szCs w:val="24"/>
        </w:rPr>
      </w:pPr>
      <w:r w:rsidRPr="00E62F35">
        <w:rPr>
          <w:rFonts w:ascii="Times New Roman" w:hAnsi="Times New Roman" w:cs="Times New Roman"/>
          <w:sz w:val="24"/>
          <w:szCs w:val="24"/>
        </w:rPr>
        <w:t>The participant didn’t have much difficulty with Spotify. The user took 4 minutes to find all the songs on the online store.</w:t>
      </w:r>
    </w:p>
    <w:p w14:paraId="1B492CD7" w14:textId="140897ED"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Was faster to do than </w:t>
      </w:r>
      <w:del w:id="110" w:author="John David N. Dionisio" w:date="2013-10-07T21:30:00Z">
        <w:r w:rsidRPr="00E62F35" w:rsidDel="006208CD">
          <w:rPr>
            <w:rFonts w:ascii="Times New Roman" w:hAnsi="Times New Roman" w:cs="Times New Roman"/>
            <w:sz w:val="24"/>
            <w:szCs w:val="24"/>
          </w:rPr>
          <w:delText>ITunes</w:delText>
        </w:r>
      </w:del>
      <w:ins w:id="111" w:author="John David N. Dionisio" w:date="2013-10-07T21:30:00Z">
        <w:r w:rsidR="006208CD">
          <w:rPr>
            <w:rFonts w:ascii="Times New Roman" w:hAnsi="Times New Roman" w:cs="Times New Roman"/>
            <w:sz w:val="24"/>
            <w:szCs w:val="24"/>
          </w:rPr>
          <w:t>i</w:t>
        </w:r>
        <w:r w:rsidR="006208CD" w:rsidRPr="00E62F35">
          <w:rPr>
            <w:rFonts w:ascii="Times New Roman" w:hAnsi="Times New Roman" w:cs="Times New Roman"/>
            <w:sz w:val="24"/>
            <w:szCs w:val="24"/>
          </w:rPr>
          <w:t>Tunes</w:t>
        </w:r>
      </w:ins>
    </w:p>
    <w:p w14:paraId="614A057A" w14:textId="28B924C8"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ins w:id="112" w:author="John David N. Dionisio" w:date="2013-10-07T21:30:00Z">
        <w:r w:rsidR="006208CD">
          <w:rPr>
            <w:rFonts w:ascii="Times New Roman" w:hAnsi="Times New Roman" w:cs="Times New Roman"/>
            <w:sz w:val="24"/>
            <w:szCs w:val="24"/>
          </w:rPr>
          <w:t>m</w:t>
        </w:r>
      </w:ins>
      <w:del w:id="113" w:author="John David N. Dionisio" w:date="2013-10-07T21:30:00Z">
        <w:r w:rsidRPr="00E62F35" w:rsidDel="006208CD">
          <w:rPr>
            <w:rFonts w:ascii="Times New Roman" w:hAnsi="Times New Roman" w:cs="Times New Roman"/>
            <w:sz w:val="24"/>
            <w:szCs w:val="24"/>
          </w:rPr>
          <w:delText>M</w:delText>
        </w:r>
      </w:del>
      <w:r w:rsidRPr="00E62F35">
        <w:rPr>
          <w:rFonts w:ascii="Times New Roman" w:hAnsi="Times New Roman" w:cs="Times New Roman"/>
          <w:sz w:val="24"/>
          <w:szCs w:val="24"/>
        </w:rPr>
        <w:t>emorability</w:t>
      </w:r>
    </w:p>
    <w:p w14:paraId="6FC0FD32"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4 minutes</w:t>
      </w:r>
    </w:p>
    <w:p w14:paraId="59BE6C3C"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794B2A69"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53A6FE92" w14:textId="77777777" w:rsidR="00284588" w:rsidRPr="00E62F35" w:rsidRDefault="00284588" w:rsidP="00284588">
      <w:pPr>
        <w:pStyle w:val="NoSpacing"/>
        <w:rPr>
          <w:rFonts w:ascii="Times New Roman" w:hAnsi="Times New Roman" w:cs="Times New Roman"/>
          <w:b/>
          <w:sz w:val="24"/>
          <w:szCs w:val="24"/>
        </w:rPr>
      </w:pPr>
    </w:p>
    <w:p w14:paraId="48810DC4" w14:textId="77777777" w:rsidR="00284588" w:rsidRPr="00E62F35" w:rsidRDefault="00284588" w:rsidP="00284588">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19F9F32B" w14:textId="77777777" w:rsidR="00284588" w:rsidRPr="00E62F35" w:rsidRDefault="00284588" w:rsidP="00284588">
      <w:pPr>
        <w:pStyle w:val="NoSpacing"/>
        <w:rPr>
          <w:rFonts w:ascii="Times New Roman" w:hAnsi="Times New Roman" w:cs="Times New Roman"/>
          <w:sz w:val="24"/>
          <w:szCs w:val="24"/>
        </w:rPr>
      </w:pPr>
      <w:r w:rsidRPr="00E62F35">
        <w:rPr>
          <w:rFonts w:ascii="Times New Roman" w:hAnsi="Times New Roman" w:cs="Times New Roman"/>
          <w:sz w:val="24"/>
          <w:szCs w:val="24"/>
        </w:rPr>
        <w:t>Google Music was a little trickier for the participant as well. The main error was that this participant was searching in the wrong place instead of the store and took a while to figure that out. Once the actual search was figured out the songs took 30 seconds to find but it took 3 minutes to figure out the “Shop” in Google Music.</w:t>
      </w:r>
    </w:p>
    <w:p w14:paraId="24F27FBB" w14:textId="247514E0"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A little harder than the others, Shop isn’t really in plain </w:t>
      </w:r>
      <w:del w:id="114" w:author="John David N. Dionisio" w:date="2013-10-07T21:31:00Z">
        <w:r w:rsidRPr="00E62F35" w:rsidDel="00E60472">
          <w:rPr>
            <w:rFonts w:ascii="Times New Roman" w:hAnsi="Times New Roman" w:cs="Times New Roman"/>
            <w:sz w:val="24"/>
            <w:szCs w:val="24"/>
          </w:rPr>
          <w:delText>site</w:delText>
        </w:r>
      </w:del>
      <w:ins w:id="115" w:author="John David N. Dionisio" w:date="2013-10-07T21:31:00Z">
        <w:r w:rsidR="00E60472" w:rsidRPr="00E62F35">
          <w:rPr>
            <w:rFonts w:ascii="Times New Roman" w:hAnsi="Times New Roman" w:cs="Times New Roman"/>
            <w:sz w:val="24"/>
            <w:szCs w:val="24"/>
          </w:rPr>
          <w:t>si</w:t>
        </w:r>
        <w:r w:rsidR="00E60472">
          <w:rPr>
            <w:rFonts w:ascii="Times New Roman" w:hAnsi="Times New Roman" w:cs="Times New Roman"/>
            <w:sz w:val="24"/>
            <w:szCs w:val="24"/>
          </w:rPr>
          <w:t>ght</w:t>
        </w:r>
      </w:ins>
    </w:p>
    <w:p w14:paraId="061AEAE0" w14:textId="0754DEFC"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16" w:author="John David N. Dionisio" w:date="2013-10-07T21:31:00Z">
        <w:r w:rsidRPr="00E62F35" w:rsidDel="00E60472">
          <w:rPr>
            <w:rFonts w:ascii="Times New Roman" w:hAnsi="Times New Roman" w:cs="Times New Roman"/>
            <w:sz w:val="24"/>
            <w:szCs w:val="24"/>
          </w:rPr>
          <w:delText>Memorability</w:delText>
        </w:r>
      </w:del>
      <w:ins w:id="117" w:author="John David N. Dionisio" w:date="2013-10-07T21:31:00Z">
        <w:r w:rsidR="00E60472">
          <w:rPr>
            <w:rFonts w:ascii="Times New Roman" w:hAnsi="Times New Roman" w:cs="Times New Roman"/>
            <w:sz w:val="24"/>
            <w:szCs w:val="24"/>
          </w:rPr>
          <w:t>m</w:t>
        </w:r>
        <w:r w:rsidR="00E60472" w:rsidRPr="00E62F35">
          <w:rPr>
            <w:rFonts w:ascii="Times New Roman" w:hAnsi="Times New Roman" w:cs="Times New Roman"/>
            <w:sz w:val="24"/>
            <w:szCs w:val="24"/>
          </w:rPr>
          <w:t>emorability</w:t>
        </w:r>
      </w:ins>
    </w:p>
    <w:p w14:paraId="51B140DB"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Slower</w:t>
      </w:r>
    </w:p>
    <w:p w14:paraId="1811F537"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Search in Library</w:t>
      </w:r>
    </w:p>
    <w:p w14:paraId="03F908CA" w14:textId="77777777" w:rsidR="00284588" w:rsidRPr="00E62F35" w:rsidRDefault="00284588" w:rsidP="0028458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5 out of 10</w:t>
      </w:r>
    </w:p>
    <w:p w14:paraId="03D2DDA4" w14:textId="77777777" w:rsidR="006A7DFF" w:rsidRPr="00E62F35" w:rsidRDefault="006A7DFF" w:rsidP="00461B97">
      <w:pPr>
        <w:pStyle w:val="NoSpacing"/>
        <w:rPr>
          <w:rFonts w:ascii="Times New Roman" w:hAnsi="Times New Roman" w:cs="Times New Roman"/>
          <w:sz w:val="24"/>
          <w:szCs w:val="24"/>
        </w:rPr>
      </w:pPr>
    </w:p>
    <w:p w14:paraId="4B8D8F28" w14:textId="77777777" w:rsidR="00EA5BC5" w:rsidRPr="00E62F35" w:rsidRDefault="00EA5BC5" w:rsidP="00EA5BC5">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3</w:t>
      </w:r>
      <w:r w:rsidRPr="00E62F35">
        <w:rPr>
          <w:rFonts w:ascii="Times New Roman" w:hAnsi="Times New Roman" w:cs="Times New Roman"/>
          <w:sz w:val="24"/>
          <w:szCs w:val="24"/>
          <w:u w:val="single"/>
          <w:vertAlign w:val="superscript"/>
        </w:rPr>
        <w:t>rd</w:t>
      </w:r>
      <w:r w:rsidRPr="00E62F35">
        <w:rPr>
          <w:rFonts w:ascii="Times New Roman" w:hAnsi="Times New Roman" w:cs="Times New Roman"/>
          <w:sz w:val="24"/>
          <w:szCs w:val="24"/>
          <w:u w:val="single"/>
        </w:rPr>
        <w:t xml:space="preserve"> Participant</w:t>
      </w:r>
    </w:p>
    <w:p w14:paraId="10B9BC50" w14:textId="77777777" w:rsidR="00EA5BC5" w:rsidRPr="00E62F35" w:rsidRDefault="008504E8" w:rsidP="00EA5BC5">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407A072E" w14:textId="77777777" w:rsidR="00EA5BC5" w:rsidRPr="00E62F35" w:rsidRDefault="008504E8" w:rsidP="00EA5BC5">
      <w:pPr>
        <w:pStyle w:val="NoSpacing"/>
        <w:rPr>
          <w:rFonts w:ascii="Times New Roman" w:hAnsi="Times New Roman" w:cs="Times New Roman"/>
          <w:sz w:val="24"/>
          <w:szCs w:val="24"/>
        </w:rPr>
      </w:pPr>
      <w:r w:rsidRPr="00E62F35">
        <w:rPr>
          <w:rFonts w:ascii="Times New Roman" w:hAnsi="Times New Roman" w:cs="Times New Roman"/>
          <w:sz w:val="24"/>
          <w:szCs w:val="24"/>
        </w:rPr>
        <w:t>It was a difficult time for this participant to search. It took 8 minutes to find the first, then 3 minutes for the second song, then 1 minute for the other 3 songs.</w:t>
      </w:r>
    </w:p>
    <w:p w14:paraId="24723971"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8504E8" w:rsidRPr="00E62F35">
        <w:rPr>
          <w:rFonts w:ascii="Times New Roman" w:hAnsi="Times New Roman" w:cs="Times New Roman"/>
          <w:sz w:val="24"/>
          <w:szCs w:val="24"/>
        </w:rPr>
        <w:t>It seemed very difficult and slow as it took 8 minutes to find first song and 3 minutes to find second song</w:t>
      </w:r>
    </w:p>
    <w:p w14:paraId="4D1273B3" w14:textId="444BB652"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18" w:author="John David N. Dionisio" w:date="2013-10-07T21:32:00Z">
        <w:r w:rsidRPr="00E62F35" w:rsidDel="00E60472">
          <w:rPr>
            <w:rFonts w:ascii="Times New Roman" w:hAnsi="Times New Roman" w:cs="Times New Roman"/>
            <w:sz w:val="24"/>
            <w:szCs w:val="24"/>
          </w:rPr>
          <w:delText>Memorability</w:delText>
        </w:r>
      </w:del>
      <w:ins w:id="119" w:author="John David N. Dionisio" w:date="2013-10-07T21:32:00Z">
        <w:r w:rsidR="00E60472">
          <w:rPr>
            <w:rFonts w:ascii="Times New Roman" w:hAnsi="Times New Roman" w:cs="Times New Roman"/>
            <w:sz w:val="24"/>
            <w:szCs w:val="24"/>
          </w:rPr>
          <w:t>m</w:t>
        </w:r>
        <w:r w:rsidR="00E60472" w:rsidRPr="00E62F35">
          <w:rPr>
            <w:rFonts w:ascii="Times New Roman" w:hAnsi="Times New Roman" w:cs="Times New Roman"/>
            <w:sz w:val="24"/>
            <w:szCs w:val="24"/>
          </w:rPr>
          <w:t>emorability</w:t>
        </w:r>
      </w:ins>
    </w:p>
    <w:p w14:paraId="57ED7716" w14:textId="60406709"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8504E8" w:rsidRPr="00E62F35">
        <w:rPr>
          <w:rFonts w:ascii="Times New Roman" w:hAnsi="Times New Roman" w:cs="Times New Roman"/>
          <w:sz w:val="24"/>
          <w:szCs w:val="24"/>
        </w:rPr>
        <w:t xml:space="preserve">Very </w:t>
      </w:r>
      <w:del w:id="120" w:author="John David N. Dionisio" w:date="2013-10-07T21:32:00Z">
        <w:r w:rsidR="008504E8" w:rsidRPr="00E62F35" w:rsidDel="00E60472">
          <w:rPr>
            <w:rFonts w:ascii="Times New Roman" w:hAnsi="Times New Roman" w:cs="Times New Roman"/>
            <w:sz w:val="24"/>
            <w:szCs w:val="24"/>
          </w:rPr>
          <w:delText>Slow</w:delText>
        </w:r>
      </w:del>
      <w:ins w:id="121" w:author="John David N. Dionisio" w:date="2013-10-07T21:32:00Z">
        <w:r w:rsidR="00E60472">
          <w:rPr>
            <w:rFonts w:ascii="Times New Roman" w:hAnsi="Times New Roman" w:cs="Times New Roman"/>
            <w:sz w:val="24"/>
            <w:szCs w:val="24"/>
          </w:rPr>
          <w:t>s</w:t>
        </w:r>
        <w:r w:rsidR="00E60472" w:rsidRPr="00E62F35">
          <w:rPr>
            <w:rFonts w:ascii="Times New Roman" w:hAnsi="Times New Roman" w:cs="Times New Roman"/>
            <w:sz w:val="24"/>
            <w:szCs w:val="24"/>
          </w:rPr>
          <w:t>low</w:t>
        </w:r>
      </w:ins>
    </w:p>
    <w:p w14:paraId="4BFE77C2" w14:textId="42EB9F75"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8504E8" w:rsidRPr="00E62F35">
        <w:rPr>
          <w:rFonts w:ascii="Times New Roman" w:hAnsi="Times New Roman" w:cs="Times New Roman"/>
          <w:sz w:val="24"/>
          <w:szCs w:val="24"/>
        </w:rPr>
        <w:t>Clicking through every option</w:t>
      </w:r>
      <w:r w:rsidRPr="00E62F35">
        <w:rPr>
          <w:rFonts w:ascii="Times New Roman" w:hAnsi="Times New Roman" w:cs="Times New Roman"/>
          <w:sz w:val="24"/>
          <w:szCs w:val="24"/>
        </w:rPr>
        <w:t xml:space="preserve">, </w:t>
      </w:r>
      <w:del w:id="122" w:author="John David N. Dionisio" w:date="2013-10-07T21:32:00Z">
        <w:r w:rsidRPr="00E62F35" w:rsidDel="00E60472">
          <w:rPr>
            <w:rFonts w:ascii="Times New Roman" w:hAnsi="Times New Roman" w:cs="Times New Roman"/>
            <w:sz w:val="24"/>
            <w:szCs w:val="24"/>
          </w:rPr>
          <w:delText xml:space="preserve">Searching </w:delText>
        </w:r>
      </w:del>
      <w:ins w:id="123" w:author="John David N. Dionisio" w:date="2013-10-07T21:32:00Z">
        <w:r w:rsidR="00E60472">
          <w:rPr>
            <w:rFonts w:ascii="Times New Roman" w:hAnsi="Times New Roman" w:cs="Times New Roman"/>
            <w:sz w:val="24"/>
            <w:szCs w:val="24"/>
          </w:rPr>
          <w:t>s</w:t>
        </w:r>
        <w:r w:rsidR="00E60472" w:rsidRPr="00E62F35">
          <w:rPr>
            <w:rFonts w:ascii="Times New Roman" w:hAnsi="Times New Roman" w:cs="Times New Roman"/>
            <w:sz w:val="24"/>
            <w:szCs w:val="24"/>
          </w:rPr>
          <w:t xml:space="preserve">earching </w:t>
        </w:r>
      </w:ins>
      <w:r w:rsidRPr="00E62F35">
        <w:rPr>
          <w:rFonts w:ascii="Times New Roman" w:hAnsi="Times New Roman" w:cs="Times New Roman"/>
          <w:sz w:val="24"/>
          <w:szCs w:val="24"/>
        </w:rPr>
        <w:t>Library</w:t>
      </w:r>
    </w:p>
    <w:p w14:paraId="7C453579"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89667E" w:rsidRPr="00E62F35">
        <w:rPr>
          <w:rFonts w:ascii="Times New Roman" w:hAnsi="Times New Roman" w:cs="Times New Roman"/>
          <w:sz w:val="24"/>
          <w:szCs w:val="24"/>
        </w:rPr>
        <w:t xml:space="preserve"> 3</w:t>
      </w:r>
      <w:r w:rsidRPr="00E62F35">
        <w:rPr>
          <w:rFonts w:ascii="Times New Roman" w:hAnsi="Times New Roman" w:cs="Times New Roman"/>
          <w:sz w:val="24"/>
          <w:szCs w:val="24"/>
        </w:rPr>
        <w:t xml:space="preserve"> out of 10</w:t>
      </w:r>
    </w:p>
    <w:p w14:paraId="062167A9" w14:textId="77777777" w:rsidR="00EA5BC5" w:rsidRPr="00E62F35" w:rsidRDefault="00EA5BC5" w:rsidP="00EA5BC5">
      <w:pPr>
        <w:pStyle w:val="NoSpacing"/>
        <w:rPr>
          <w:rFonts w:ascii="Times New Roman" w:hAnsi="Times New Roman" w:cs="Times New Roman"/>
          <w:sz w:val="24"/>
          <w:szCs w:val="24"/>
        </w:rPr>
      </w:pPr>
    </w:p>
    <w:p w14:paraId="4A9265E2" w14:textId="00D66212" w:rsidR="00EA5BC5" w:rsidRPr="00E62F35" w:rsidRDefault="0089667E" w:rsidP="00EA5BC5">
      <w:pPr>
        <w:pStyle w:val="NoSpacing"/>
        <w:rPr>
          <w:rFonts w:ascii="Times New Roman" w:hAnsi="Times New Roman" w:cs="Times New Roman"/>
          <w:i/>
          <w:sz w:val="24"/>
          <w:szCs w:val="24"/>
        </w:rPr>
      </w:pPr>
      <w:del w:id="124" w:author="John David N. Dionisio" w:date="2013-10-07T21:32:00Z">
        <w:r w:rsidRPr="00E62F35" w:rsidDel="00E60472">
          <w:rPr>
            <w:rFonts w:ascii="Times New Roman" w:hAnsi="Times New Roman" w:cs="Times New Roman"/>
            <w:i/>
            <w:sz w:val="24"/>
            <w:szCs w:val="24"/>
          </w:rPr>
          <w:delText>ITunes</w:delText>
        </w:r>
      </w:del>
      <w:proofErr w:type="gramStart"/>
      <w:ins w:id="125" w:author="John David N. Dionisio" w:date="2013-10-07T21:32:00Z">
        <w:r w:rsidR="00E60472">
          <w:rPr>
            <w:rFonts w:ascii="Times New Roman" w:hAnsi="Times New Roman" w:cs="Times New Roman"/>
            <w:i/>
            <w:sz w:val="24"/>
            <w:szCs w:val="24"/>
          </w:rPr>
          <w:t>i</w:t>
        </w:r>
        <w:r w:rsidR="00E60472" w:rsidRPr="00E62F35">
          <w:rPr>
            <w:rFonts w:ascii="Times New Roman" w:hAnsi="Times New Roman" w:cs="Times New Roman"/>
            <w:i/>
            <w:sz w:val="24"/>
            <w:szCs w:val="24"/>
          </w:rPr>
          <w:t>Tunes</w:t>
        </w:r>
      </w:ins>
      <w:proofErr w:type="gramEnd"/>
    </w:p>
    <w:p w14:paraId="6D5B5E60" w14:textId="77777777" w:rsidR="00EA5BC5" w:rsidRPr="00E62F35" w:rsidRDefault="0089667E" w:rsidP="00EA5BC5">
      <w:pPr>
        <w:pStyle w:val="NoSpacing"/>
        <w:rPr>
          <w:rFonts w:ascii="Times New Roman" w:hAnsi="Times New Roman" w:cs="Times New Roman"/>
          <w:sz w:val="24"/>
          <w:szCs w:val="24"/>
        </w:rPr>
      </w:pPr>
      <w:r w:rsidRPr="00E62F35">
        <w:rPr>
          <w:rFonts w:ascii="Times New Roman" w:hAnsi="Times New Roman" w:cs="Times New Roman"/>
          <w:sz w:val="24"/>
          <w:szCs w:val="24"/>
        </w:rPr>
        <w:t>This program went a bit easier than Google Music. The local library was searched through once again, but once the store was found, it took 5 minutes to find all songs.</w:t>
      </w:r>
    </w:p>
    <w:p w14:paraId="65406975"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89667E" w:rsidRPr="00E62F35">
        <w:rPr>
          <w:rFonts w:ascii="Times New Roman" w:hAnsi="Times New Roman" w:cs="Times New Roman"/>
          <w:sz w:val="24"/>
          <w:szCs w:val="24"/>
        </w:rPr>
        <w:t xml:space="preserve">Much faster than Google </w:t>
      </w:r>
    </w:p>
    <w:p w14:paraId="731A8C96" w14:textId="5AE24DD4"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26" w:author="John David N. Dionisio" w:date="2013-10-07T21:32:00Z">
        <w:r w:rsidRPr="00E62F35" w:rsidDel="00E60472">
          <w:rPr>
            <w:rFonts w:ascii="Times New Roman" w:hAnsi="Times New Roman" w:cs="Times New Roman"/>
            <w:sz w:val="24"/>
            <w:szCs w:val="24"/>
          </w:rPr>
          <w:delText>Memorability</w:delText>
        </w:r>
      </w:del>
      <w:ins w:id="127" w:author="John David N. Dionisio" w:date="2013-10-07T21:32:00Z">
        <w:r w:rsidR="00E60472">
          <w:rPr>
            <w:rFonts w:ascii="Times New Roman" w:hAnsi="Times New Roman" w:cs="Times New Roman"/>
            <w:sz w:val="24"/>
            <w:szCs w:val="24"/>
          </w:rPr>
          <w:t>m</w:t>
        </w:r>
        <w:r w:rsidR="00E60472" w:rsidRPr="00E62F35">
          <w:rPr>
            <w:rFonts w:ascii="Times New Roman" w:hAnsi="Times New Roman" w:cs="Times New Roman"/>
            <w:sz w:val="24"/>
            <w:szCs w:val="24"/>
          </w:rPr>
          <w:t>emorability</w:t>
        </w:r>
      </w:ins>
    </w:p>
    <w:p w14:paraId="5C904396"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0089667E" w:rsidRPr="00E62F35">
        <w:rPr>
          <w:rFonts w:ascii="Times New Roman" w:hAnsi="Times New Roman" w:cs="Times New Roman"/>
          <w:sz w:val="24"/>
          <w:szCs w:val="24"/>
        </w:rPr>
        <w:t>: 5</w:t>
      </w:r>
      <w:r w:rsidRPr="00E62F35">
        <w:rPr>
          <w:rFonts w:ascii="Times New Roman" w:hAnsi="Times New Roman" w:cs="Times New Roman"/>
          <w:sz w:val="24"/>
          <w:szCs w:val="24"/>
        </w:rPr>
        <w:t xml:space="preserve"> minutes</w:t>
      </w:r>
    </w:p>
    <w:p w14:paraId="257DBD51"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0089667E" w:rsidRPr="00E62F35">
        <w:rPr>
          <w:rFonts w:ascii="Times New Roman" w:hAnsi="Times New Roman" w:cs="Times New Roman"/>
          <w:sz w:val="24"/>
          <w:szCs w:val="24"/>
        </w:rPr>
        <w:t>: Search Library</w:t>
      </w:r>
    </w:p>
    <w:p w14:paraId="63D48E83"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89667E" w:rsidRPr="00E62F35">
        <w:rPr>
          <w:rFonts w:ascii="Times New Roman" w:hAnsi="Times New Roman" w:cs="Times New Roman"/>
          <w:sz w:val="24"/>
          <w:szCs w:val="24"/>
        </w:rPr>
        <w:t xml:space="preserve"> 9</w:t>
      </w:r>
      <w:r w:rsidRPr="00E62F35">
        <w:rPr>
          <w:rFonts w:ascii="Times New Roman" w:hAnsi="Times New Roman" w:cs="Times New Roman"/>
          <w:sz w:val="24"/>
          <w:szCs w:val="24"/>
        </w:rPr>
        <w:t xml:space="preserve"> out of 10</w:t>
      </w:r>
    </w:p>
    <w:p w14:paraId="6C6C195E" w14:textId="77777777" w:rsidR="00EA5BC5" w:rsidRPr="00E62F35" w:rsidRDefault="00EA5BC5" w:rsidP="00EA5BC5">
      <w:pPr>
        <w:pStyle w:val="NoSpacing"/>
        <w:rPr>
          <w:rFonts w:ascii="Times New Roman" w:hAnsi="Times New Roman" w:cs="Times New Roman"/>
          <w:b/>
          <w:sz w:val="24"/>
          <w:szCs w:val="24"/>
        </w:rPr>
      </w:pPr>
    </w:p>
    <w:p w14:paraId="0A162CEE" w14:textId="77777777" w:rsidR="00EA5BC5" w:rsidRPr="00E62F35" w:rsidRDefault="00194F71" w:rsidP="00EA5BC5">
      <w:pPr>
        <w:pStyle w:val="NoSpacing"/>
        <w:rPr>
          <w:rFonts w:ascii="Times New Roman" w:hAnsi="Times New Roman" w:cs="Times New Roman"/>
          <w:i/>
          <w:sz w:val="24"/>
          <w:szCs w:val="24"/>
        </w:rPr>
      </w:pPr>
      <w:r w:rsidRPr="00E62F35">
        <w:rPr>
          <w:rFonts w:ascii="Times New Roman" w:hAnsi="Times New Roman" w:cs="Times New Roman"/>
          <w:i/>
          <w:sz w:val="24"/>
          <w:szCs w:val="24"/>
        </w:rPr>
        <w:lastRenderedPageBreak/>
        <w:t>Spotify</w:t>
      </w:r>
    </w:p>
    <w:p w14:paraId="0FC64AA8" w14:textId="77777777" w:rsidR="00EA5BC5" w:rsidRPr="00E62F35" w:rsidRDefault="00194F71" w:rsidP="00EA5BC5">
      <w:pPr>
        <w:pStyle w:val="NoSpacing"/>
        <w:rPr>
          <w:rFonts w:ascii="Times New Roman" w:hAnsi="Times New Roman" w:cs="Times New Roman"/>
          <w:sz w:val="24"/>
          <w:szCs w:val="24"/>
        </w:rPr>
      </w:pPr>
      <w:r w:rsidRPr="00E62F35">
        <w:rPr>
          <w:rFonts w:ascii="Times New Roman" w:hAnsi="Times New Roman" w:cs="Times New Roman"/>
          <w:sz w:val="24"/>
          <w:szCs w:val="24"/>
        </w:rPr>
        <w:t>This was much easier for the participant. It only took the user 3 minutes to find all the songs on the online store.</w:t>
      </w:r>
    </w:p>
    <w:p w14:paraId="452AB83E"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194F71" w:rsidRPr="00E62F35">
        <w:rPr>
          <w:rFonts w:ascii="Times New Roman" w:hAnsi="Times New Roman" w:cs="Times New Roman"/>
          <w:sz w:val="24"/>
          <w:szCs w:val="24"/>
        </w:rPr>
        <w:t>The easiest for the user</w:t>
      </w:r>
    </w:p>
    <w:p w14:paraId="12EAF89E" w14:textId="45D7B19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28" w:author="John David N. Dionisio" w:date="2013-10-07T21:33:00Z">
        <w:r w:rsidRPr="00E62F35" w:rsidDel="00F03084">
          <w:rPr>
            <w:rFonts w:ascii="Times New Roman" w:hAnsi="Times New Roman" w:cs="Times New Roman"/>
            <w:sz w:val="24"/>
            <w:szCs w:val="24"/>
          </w:rPr>
          <w:delText>Memorability</w:delText>
        </w:r>
      </w:del>
      <w:ins w:id="129" w:author="John David N. Dionisio" w:date="2013-10-07T21:33:00Z">
        <w:r w:rsidR="00F03084">
          <w:rPr>
            <w:rFonts w:ascii="Times New Roman" w:hAnsi="Times New Roman" w:cs="Times New Roman"/>
            <w:sz w:val="24"/>
            <w:szCs w:val="24"/>
          </w:rPr>
          <w:t>m</w:t>
        </w:r>
        <w:r w:rsidR="00F03084" w:rsidRPr="00E62F35">
          <w:rPr>
            <w:rFonts w:ascii="Times New Roman" w:hAnsi="Times New Roman" w:cs="Times New Roman"/>
            <w:sz w:val="24"/>
            <w:szCs w:val="24"/>
          </w:rPr>
          <w:t>emorability</w:t>
        </w:r>
      </w:ins>
    </w:p>
    <w:p w14:paraId="5B5093EC"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00194F71" w:rsidRPr="00E62F35">
        <w:rPr>
          <w:rFonts w:ascii="Times New Roman" w:hAnsi="Times New Roman" w:cs="Times New Roman"/>
          <w:sz w:val="24"/>
          <w:szCs w:val="24"/>
        </w:rPr>
        <w:t>: Fast, 3 minutes</w:t>
      </w:r>
    </w:p>
    <w:p w14:paraId="3D47AC5C"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194F71" w:rsidRPr="00E62F35">
        <w:rPr>
          <w:rFonts w:ascii="Times New Roman" w:hAnsi="Times New Roman" w:cs="Times New Roman"/>
          <w:sz w:val="24"/>
          <w:szCs w:val="24"/>
        </w:rPr>
        <w:t>None</w:t>
      </w:r>
    </w:p>
    <w:p w14:paraId="01AC2748" w14:textId="77777777" w:rsidR="00EA5BC5" w:rsidRPr="00E62F35" w:rsidRDefault="00EA5BC5" w:rsidP="00EA5BC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194F71" w:rsidRPr="00E62F35">
        <w:rPr>
          <w:rFonts w:ascii="Times New Roman" w:hAnsi="Times New Roman" w:cs="Times New Roman"/>
          <w:sz w:val="24"/>
          <w:szCs w:val="24"/>
        </w:rPr>
        <w:t>: 10</w:t>
      </w:r>
      <w:r w:rsidRPr="00E62F35">
        <w:rPr>
          <w:rFonts w:ascii="Times New Roman" w:hAnsi="Times New Roman" w:cs="Times New Roman"/>
          <w:sz w:val="24"/>
          <w:szCs w:val="24"/>
        </w:rPr>
        <w:t xml:space="preserve"> out of 10</w:t>
      </w:r>
    </w:p>
    <w:p w14:paraId="446BB12D" w14:textId="77777777" w:rsidR="00EA5BC5" w:rsidRPr="00E62F35" w:rsidRDefault="00EA5BC5" w:rsidP="00461B97">
      <w:pPr>
        <w:pStyle w:val="NoSpacing"/>
        <w:rPr>
          <w:rFonts w:ascii="Times New Roman" w:hAnsi="Times New Roman" w:cs="Times New Roman"/>
          <w:sz w:val="24"/>
          <w:szCs w:val="24"/>
        </w:rPr>
      </w:pPr>
    </w:p>
    <w:p w14:paraId="7278D1C8" w14:textId="77777777" w:rsidR="007F6A23" w:rsidRPr="00E62F35" w:rsidRDefault="007F6A23" w:rsidP="007F6A23">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4</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2014CC9C" w14:textId="698C8005" w:rsidR="007F6A23" w:rsidRPr="00E62F35" w:rsidRDefault="007F6A23" w:rsidP="007F6A23">
      <w:pPr>
        <w:pStyle w:val="NoSpacing"/>
        <w:rPr>
          <w:rFonts w:ascii="Times New Roman" w:hAnsi="Times New Roman" w:cs="Times New Roman"/>
          <w:i/>
          <w:sz w:val="24"/>
          <w:szCs w:val="24"/>
        </w:rPr>
      </w:pPr>
      <w:del w:id="130" w:author="John David N. Dionisio" w:date="2013-10-07T21:33:00Z">
        <w:r w:rsidRPr="00E62F35" w:rsidDel="00F03084">
          <w:rPr>
            <w:rFonts w:ascii="Times New Roman" w:hAnsi="Times New Roman" w:cs="Times New Roman"/>
            <w:i/>
            <w:sz w:val="24"/>
            <w:szCs w:val="24"/>
          </w:rPr>
          <w:delText>ITunes</w:delText>
        </w:r>
      </w:del>
      <w:proofErr w:type="gramStart"/>
      <w:ins w:id="131" w:author="John David N. Dionisio" w:date="2013-10-07T21:33:00Z">
        <w:r w:rsidR="00F03084">
          <w:rPr>
            <w:rFonts w:ascii="Times New Roman" w:hAnsi="Times New Roman" w:cs="Times New Roman"/>
            <w:i/>
            <w:sz w:val="24"/>
            <w:szCs w:val="24"/>
          </w:rPr>
          <w:t>i</w:t>
        </w:r>
        <w:r w:rsidR="00F03084" w:rsidRPr="00E62F35">
          <w:rPr>
            <w:rFonts w:ascii="Times New Roman" w:hAnsi="Times New Roman" w:cs="Times New Roman"/>
            <w:i/>
            <w:sz w:val="24"/>
            <w:szCs w:val="24"/>
          </w:rPr>
          <w:t>Tunes</w:t>
        </w:r>
      </w:ins>
      <w:proofErr w:type="gramEnd"/>
    </w:p>
    <w:p w14:paraId="58FA4653" w14:textId="386586C0" w:rsidR="007F6A23" w:rsidRPr="00E62F35" w:rsidRDefault="007F6A23" w:rsidP="007F6A23">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went through </w:t>
      </w:r>
      <w:del w:id="132" w:author="John David N. Dionisio" w:date="2013-10-07T21:33:00Z">
        <w:r w:rsidRPr="00E62F35" w:rsidDel="00F03084">
          <w:rPr>
            <w:rFonts w:ascii="Times New Roman" w:hAnsi="Times New Roman" w:cs="Times New Roman"/>
            <w:sz w:val="24"/>
            <w:szCs w:val="24"/>
          </w:rPr>
          <w:delText xml:space="preserve">ITunes </w:delText>
        </w:r>
      </w:del>
      <w:ins w:id="133" w:author="John David N. Dionisio" w:date="2013-10-07T21:33:00Z">
        <w:r w:rsidR="00F03084">
          <w:rPr>
            <w:rFonts w:ascii="Times New Roman" w:hAnsi="Times New Roman" w:cs="Times New Roman"/>
            <w:sz w:val="24"/>
            <w:szCs w:val="24"/>
          </w:rPr>
          <w:t>i</w:t>
        </w:r>
        <w:r w:rsidR="00F03084"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first and had no problem with it as the songs were found in about 15 seconds each.</w:t>
      </w:r>
    </w:p>
    <w:p w14:paraId="1468CD33" w14:textId="3A8A5EB2"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Knowledge of </w:t>
      </w:r>
      <w:del w:id="134" w:author="John David N. Dionisio" w:date="2013-10-07T21:33:00Z">
        <w:r w:rsidRPr="00E62F35" w:rsidDel="00F03084">
          <w:rPr>
            <w:rFonts w:ascii="Times New Roman" w:hAnsi="Times New Roman" w:cs="Times New Roman"/>
            <w:sz w:val="24"/>
            <w:szCs w:val="24"/>
          </w:rPr>
          <w:delText>ITunes</w:delText>
        </w:r>
      </w:del>
      <w:ins w:id="135" w:author="John David N. Dionisio" w:date="2013-10-07T21:33:00Z">
        <w:r w:rsidR="00F03084">
          <w:rPr>
            <w:rFonts w:ascii="Times New Roman" w:hAnsi="Times New Roman" w:cs="Times New Roman"/>
            <w:sz w:val="24"/>
            <w:szCs w:val="24"/>
          </w:rPr>
          <w:t>i</w:t>
        </w:r>
        <w:r w:rsidR="00F03084" w:rsidRPr="00E62F35">
          <w:rPr>
            <w:rFonts w:ascii="Times New Roman" w:hAnsi="Times New Roman" w:cs="Times New Roman"/>
            <w:sz w:val="24"/>
            <w:szCs w:val="24"/>
          </w:rPr>
          <w:t>Tunes</w:t>
        </w:r>
      </w:ins>
    </w:p>
    <w:p w14:paraId="1394D859" w14:textId="2F09430F"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Knowledge of </w:t>
      </w:r>
      <w:del w:id="136" w:author="John David N. Dionisio" w:date="2013-10-07T21:33:00Z">
        <w:r w:rsidRPr="00E62F35" w:rsidDel="00F03084">
          <w:rPr>
            <w:rFonts w:ascii="Times New Roman" w:hAnsi="Times New Roman" w:cs="Times New Roman"/>
            <w:sz w:val="24"/>
            <w:szCs w:val="24"/>
          </w:rPr>
          <w:delText>ITunes</w:delText>
        </w:r>
      </w:del>
      <w:ins w:id="137" w:author="John David N. Dionisio" w:date="2013-10-07T21:33:00Z">
        <w:r w:rsidR="00F03084">
          <w:rPr>
            <w:rFonts w:ascii="Times New Roman" w:hAnsi="Times New Roman" w:cs="Times New Roman"/>
            <w:sz w:val="24"/>
            <w:szCs w:val="24"/>
          </w:rPr>
          <w:t>i</w:t>
        </w:r>
        <w:r w:rsidR="00F03084" w:rsidRPr="00E62F35">
          <w:rPr>
            <w:rFonts w:ascii="Times New Roman" w:hAnsi="Times New Roman" w:cs="Times New Roman"/>
            <w:sz w:val="24"/>
            <w:szCs w:val="24"/>
          </w:rPr>
          <w:t>Tunes</w:t>
        </w:r>
      </w:ins>
    </w:p>
    <w:p w14:paraId="503C985C"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2 minutes</w:t>
      </w:r>
    </w:p>
    <w:p w14:paraId="3FADECF2"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0E67CC7E"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3F1CC9AD" w14:textId="77777777" w:rsidR="007F6A23" w:rsidRPr="00E62F35" w:rsidRDefault="007F6A23" w:rsidP="007F6A23">
      <w:pPr>
        <w:pStyle w:val="NoSpacing"/>
        <w:rPr>
          <w:rFonts w:ascii="Times New Roman" w:hAnsi="Times New Roman" w:cs="Times New Roman"/>
          <w:sz w:val="24"/>
          <w:szCs w:val="24"/>
        </w:rPr>
      </w:pPr>
    </w:p>
    <w:p w14:paraId="4E71CBC3" w14:textId="77777777" w:rsidR="007F6A23" w:rsidRPr="00E62F35" w:rsidRDefault="007F6A23" w:rsidP="007F6A23">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7EA2D07A" w14:textId="77777777" w:rsidR="007F6A23" w:rsidRPr="00E62F35" w:rsidRDefault="007F6A23" w:rsidP="007F6A23">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Spotify was also easy to use for this participant as the songs were also found in a total of 2 minutes. </w:t>
      </w:r>
    </w:p>
    <w:p w14:paraId="4724D3F4"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Knowledge of Spotify</w:t>
      </w:r>
    </w:p>
    <w:p w14:paraId="6AE40663"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Knowledge of Spotify</w:t>
      </w:r>
    </w:p>
    <w:p w14:paraId="48D6007F"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2 minutes</w:t>
      </w:r>
    </w:p>
    <w:p w14:paraId="54DDDDC7"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5E920CBC"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23FF624A" w14:textId="77777777" w:rsidR="007F6A23" w:rsidRPr="00E62F35" w:rsidRDefault="007F6A23" w:rsidP="007F6A23">
      <w:pPr>
        <w:pStyle w:val="NoSpacing"/>
        <w:rPr>
          <w:rFonts w:ascii="Times New Roman" w:hAnsi="Times New Roman" w:cs="Times New Roman"/>
          <w:b/>
          <w:sz w:val="24"/>
          <w:szCs w:val="24"/>
        </w:rPr>
      </w:pPr>
    </w:p>
    <w:p w14:paraId="176A6A21" w14:textId="77777777" w:rsidR="007F6A23" w:rsidRPr="00E62F35" w:rsidRDefault="007F6A23" w:rsidP="007F6A23">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68764522" w14:textId="77777777" w:rsidR="007F6A23" w:rsidRPr="00E62F35" w:rsidRDefault="003F62E9" w:rsidP="007F6A23">
      <w:pPr>
        <w:pStyle w:val="NoSpacing"/>
        <w:rPr>
          <w:rFonts w:ascii="Times New Roman" w:hAnsi="Times New Roman" w:cs="Times New Roman"/>
          <w:sz w:val="24"/>
          <w:szCs w:val="24"/>
        </w:rPr>
      </w:pPr>
      <w:r w:rsidRPr="00E62F35">
        <w:rPr>
          <w:rFonts w:ascii="Times New Roman" w:hAnsi="Times New Roman" w:cs="Times New Roman"/>
          <w:sz w:val="24"/>
          <w:szCs w:val="24"/>
        </w:rPr>
        <w:t>This was a little more difficult than the others just because it took a little more time to figure out as it took 4 minutes to find</w:t>
      </w:r>
      <w:r w:rsidR="002B208C" w:rsidRPr="00E62F35">
        <w:rPr>
          <w:rFonts w:ascii="Times New Roman" w:hAnsi="Times New Roman" w:cs="Times New Roman"/>
          <w:sz w:val="24"/>
          <w:szCs w:val="24"/>
        </w:rPr>
        <w:t xml:space="preserve"> the songs.</w:t>
      </w:r>
    </w:p>
    <w:p w14:paraId="1C471EB1"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A little</w:t>
      </w:r>
      <w:r w:rsidR="002B208C" w:rsidRPr="00E62F35">
        <w:rPr>
          <w:rFonts w:ascii="Times New Roman" w:hAnsi="Times New Roman" w:cs="Times New Roman"/>
          <w:sz w:val="24"/>
          <w:szCs w:val="24"/>
        </w:rPr>
        <w:t xml:space="preserve"> harder to figure out than the others</w:t>
      </w:r>
    </w:p>
    <w:p w14:paraId="6F713102" w14:textId="395AA079"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38" w:author="John David N. Dionisio" w:date="2013-10-07T21:33:00Z">
        <w:r w:rsidRPr="00E62F35" w:rsidDel="00F03084">
          <w:rPr>
            <w:rFonts w:ascii="Times New Roman" w:hAnsi="Times New Roman" w:cs="Times New Roman"/>
            <w:sz w:val="24"/>
            <w:szCs w:val="24"/>
          </w:rPr>
          <w:delText>Memorability</w:delText>
        </w:r>
      </w:del>
      <w:ins w:id="139" w:author="John David N. Dionisio" w:date="2013-10-07T21:33:00Z">
        <w:r w:rsidR="00F03084">
          <w:rPr>
            <w:rFonts w:ascii="Times New Roman" w:hAnsi="Times New Roman" w:cs="Times New Roman"/>
            <w:sz w:val="24"/>
            <w:szCs w:val="24"/>
          </w:rPr>
          <w:t>m</w:t>
        </w:r>
        <w:r w:rsidR="00F03084" w:rsidRPr="00E62F35">
          <w:rPr>
            <w:rFonts w:ascii="Times New Roman" w:hAnsi="Times New Roman" w:cs="Times New Roman"/>
            <w:sz w:val="24"/>
            <w:szCs w:val="24"/>
          </w:rPr>
          <w:t>emorability</w:t>
        </w:r>
      </w:ins>
    </w:p>
    <w:p w14:paraId="64720938"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Slower</w:t>
      </w:r>
    </w:p>
    <w:p w14:paraId="05D88DFA"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2B208C" w:rsidRPr="00E62F35">
        <w:rPr>
          <w:rFonts w:ascii="Times New Roman" w:hAnsi="Times New Roman" w:cs="Times New Roman"/>
          <w:sz w:val="24"/>
          <w:szCs w:val="24"/>
        </w:rPr>
        <w:t>None</w:t>
      </w:r>
    </w:p>
    <w:p w14:paraId="5FCB611F" w14:textId="77777777" w:rsidR="007F6A23" w:rsidRPr="00E62F35" w:rsidRDefault="007F6A23" w:rsidP="007F6A2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2B208C" w:rsidRPr="00E62F35">
        <w:rPr>
          <w:rFonts w:ascii="Times New Roman" w:hAnsi="Times New Roman" w:cs="Times New Roman"/>
          <w:sz w:val="24"/>
          <w:szCs w:val="24"/>
        </w:rPr>
        <w:t>: 8</w:t>
      </w:r>
      <w:r w:rsidRPr="00E62F35">
        <w:rPr>
          <w:rFonts w:ascii="Times New Roman" w:hAnsi="Times New Roman" w:cs="Times New Roman"/>
          <w:sz w:val="24"/>
          <w:szCs w:val="24"/>
        </w:rPr>
        <w:t xml:space="preserve"> out of 10</w:t>
      </w:r>
    </w:p>
    <w:p w14:paraId="1859D009" w14:textId="77777777" w:rsidR="008E5585" w:rsidRPr="00E62F35" w:rsidRDefault="008E5585" w:rsidP="008E5585">
      <w:pPr>
        <w:pStyle w:val="NoSpacing"/>
        <w:rPr>
          <w:rFonts w:ascii="Times New Roman" w:hAnsi="Times New Roman" w:cs="Times New Roman"/>
          <w:sz w:val="24"/>
          <w:szCs w:val="24"/>
        </w:rPr>
      </w:pPr>
    </w:p>
    <w:p w14:paraId="488EA0B7" w14:textId="77777777" w:rsidR="008E5585" w:rsidRPr="00E62F35" w:rsidRDefault="008E5585" w:rsidP="008E5585">
      <w:pPr>
        <w:pStyle w:val="NoSpacing"/>
        <w:rPr>
          <w:rFonts w:ascii="Times New Roman" w:hAnsi="Times New Roman" w:cs="Times New Roman"/>
          <w:sz w:val="24"/>
          <w:szCs w:val="24"/>
          <w:u w:val="single"/>
        </w:rPr>
      </w:pPr>
      <w:commentRangeStart w:id="140"/>
      <w:r w:rsidRPr="00E62F35">
        <w:rPr>
          <w:rFonts w:ascii="Times New Roman" w:hAnsi="Times New Roman" w:cs="Times New Roman"/>
          <w:sz w:val="24"/>
          <w:szCs w:val="24"/>
          <w:u w:val="single"/>
        </w:rPr>
        <w:t>5</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commentRangeEnd w:id="140"/>
      <w:r w:rsidR="00F03084">
        <w:rPr>
          <w:rStyle w:val="CommentReference"/>
        </w:rPr>
        <w:commentReference w:id="140"/>
      </w:r>
    </w:p>
    <w:p w14:paraId="22B87635" w14:textId="77777777" w:rsidR="00BE4E2A" w:rsidRPr="00E62F35" w:rsidRDefault="00BE4E2A" w:rsidP="00BE4E2A">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199B8E0C" w14:textId="77777777" w:rsidR="00BE4E2A" w:rsidRPr="00E62F35" w:rsidRDefault="00BE4E2A" w:rsidP="00BE4E2A">
      <w:pPr>
        <w:pStyle w:val="NoSpacing"/>
        <w:rPr>
          <w:sz w:val="24"/>
          <w:szCs w:val="24"/>
        </w:rPr>
      </w:pPr>
      <w:r w:rsidRPr="00E62F35">
        <w:rPr>
          <w:rFonts w:ascii="Times New Roman" w:hAnsi="Times New Roman" w:cs="Times New Roman"/>
          <w:sz w:val="24"/>
          <w:szCs w:val="24"/>
        </w:rPr>
        <w:t>The user went through Spotify really quickly taking 1 minute to complete the task of finding the five songs.</w:t>
      </w:r>
    </w:p>
    <w:p w14:paraId="7FA51E13"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Fast</w:t>
      </w:r>
    </w:p>
    <w:p w14:paraId="7C7FB62F" w14:textId="6E98189A"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Experience with </w:t>
      </w:r>
      <w:del w:id="141" w:author="John David N. Dionisio" w:date="2013-10-07T21:33:00Z">
        <w:r w:rsidRPr="00E62F35" w:rsidDel="00F03084">
          <w:rPr>
            <w:rFonts w:ascii="Times New Roman" w:hAnsi="Times New Roman" w:cs="Times New Roman"/>
            <w:sz w:val="24"/>
            <w:szCs w:val="24"/>
          </w:rPr>
          <w:delText>ITunes</w:delText>
        </w:r>
      </w:del>
      <w:ins w:id="142" w:author="John David N. Dionisio" w:date="2013-10-07T21:33:00Z">
        <w:r w:rsidR="00F03084">
          <w:rPr>
            <w:rFonts w:ascii="Times New Roman" w:hAnsi="Times New Roman" w:cs="Times New Roman"/>
            <w:sz w:val="24"/>
            <w:szCs w:val="24"/>
          </w:rPr>
          <w:t>i</w:t>
        </w:r>
        <w:r w:rsidR="00F03084" w:rsidRPr="00E62F35">
          <w:rPr>
            <w:rFonts w:ascii="Times New Roman" w:hAnsi="Times New Roman" w:cs="Times New Roman"/>
            <w:sz w:val="24"/>
            <w:szCs w:val="24"/>
          </w:rPr>
          <w:t>Tunes</w:t>
        </w:r>
      </w:ins>
    </w:p>
    <w:p w14:paraId="4A7D2FDF"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1 minutes</w:t>
      </w:r>
    </w:p>
    <w:p w14:paraId="3FA24F29"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50C3A6DE"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Satisfaction</w:t>
      </w:r>
      <w:r w:rsidRPr="00E62F35">
        <w:rPr>
          <w:rFonts w:ascii="Times New Roman" w:hAnsi="Times New Roman" w:cs="Times New Roman"/>
          <w:sz w:val="24"/>
          <w:szCs w:val="24"/>
        </w:rPr>
        <w:t>: 7 out of 10</w:t>
      </w:r>
    </w:p>
    <w:p w14:paraId="7CE57DB8" w14:textId="77777777" w:rsidR="00BE4E2A" w:rsidRPr="00E62F35" w:rsidRDefault="00BE4E2A" w:rsidP="00BE4E2A">
      <w:pPr>
        <w:pStyle w:val="NoSpacing"/>
        <w:rPr>
          <w:rFonts w:ascii="Times New Roman" w:hAnsi="Times New Roman" w:cs="Times New Roman"/>
          <w:i/>
          <w:sz w:val="24"/>
          <w:szCs w:val="24"/>
        </w:rPr>
      </w:pPr>
    </w:p>
    <w:p w14:paraId="0B14EB57" w14:textId="77777777" w:rsidR="00BE4E2A" w:rsidRPr="00E62F35" w:rsidRDefault="00BE4E2A" w:rsidP="00BE4E2A">
      <w:pPr>
        <w:pStyle w:val="NoSpacing"/>
        <w:rPr>
          <w:rFonts w:ascii="Times New Roman" w:hAnsi="Times New Roman" w:cs="Times New Roman"/>
          <w:sz w:val="24"/>
          <w:szCs w:val="24"/>
        </w:rPr>
      </w:pPr>
      <w:r w:rsidRPr="00E62F35">
        <w:rPr>
          <w:rFonts w:ascii="Times New Roman" w:hAnsi="Times New Roman" w:cs="Times New Roman"/>
          <w:i/>
          <w:sz w:val="24"/>
          <w:szCs w:val="24"/>
        </w:rPr>
        <w:t>ITunes</w:t>
      </w:r>
    </w:p>
    <w:p w14:paraId="3C9526DF" w14:textId="0119349A" w:rsidR="00BE4E2A" w:rsidRPr="00E62F35" w:rsidRDefault="00BE4E2A" w:rsidP="00BE4E2A">
      <w:pPr>
        <w:pStyle w:val="NoSpacing"/>
        <w:rPr>
          <w:sz w:val="24"/>
          <w:szCs w:val="24"/>
        </w:rPr>
      </w:pPr>
      <w:r w:rsidRPr="00E62F35">
        <w:rPr>
          <w:rFonts w:ascii="Times New Roman" w:hAnsi="Times New Roman" w:cs="Times New Roman"/>
          <w:sz w:val="24"/>
          <w:szCs w:val="24"/>
        </w:rPr>
        <w:t xml:space="preserve">The user went through </w:t>
      </w:r>
      <w:del w:id="143" w:author="John David N. Dionisio" w:date="2013-10-07T21:34:00Z">
        <w:r w:rsidRPr="00E62F35" w:rsidDel="00F03084">
          <w:rPr>
            <w:rFonts w:ascii="Times New Roman" w:hAnsi="Times New Roman" w:cs="Times New Roman"/>
            <w:sz w:val="24"/>
            <w:szCs w:val="24"/>
          </w:rPr>
          <w:delText xml:space="preserve">ITunes </w:delText>
        </w:r>
      </w:del>
      <w:ins w:id="144" w:author="John David N. Dionisio" w:date="2013-10-07T21:34:00Z">
        <w:r w:rsidR="00F03084">
          <w:rPr>
            <w:rFonts w:ascii="Times New Roman" w:hAnsi="Times New Roman" w:cs="Times New Roman"/>
            <w:sz w:val="24"/>
            <w:szCs w:val="24"/>
          </w:rPr>
          <w:t>i</w:t>
        </w:r>
        <w:r w:rsidR="00F03084"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really quickly taking 1 minute to complete the task of finding the five songs.</w:t>
      </w:r>
    </w:p>
    <w:p w14:paraId="410110AE" w14:textId="25583D65"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This person has experience with </w:t>
      </w:r>
      <w:del w:id="145" w:author="John David N. Dionisio" w:date="2013-10-07T21:34:00Z">
        <w:r w:rsidRPr="00E62F35" w:rsidDel="00F03084">
          <w:rPr>
            <w:rFonts w:ascii="Times New Roman" w:hAnsi="Times New Roman" w:cs="Times New Roman"/>
            <w:sz w:val="24"/>
            <w:szCs w:val="24"/>
          </w:rPr>
          <w:delText>ITunes</w:delText>
        </w:r>
      </w:del>
      <w:ins w:id="146" w:author="John David N. Dionisio" w:date="2013-10-07T21:34:00Z">
        <w:r w:rsidR="00F03084">
          <w:rPr>
            <w:rFonts w:ascii="Times New Roman" w:hAnsi="Times New Roman" w:cs="Times New Roman"/>
            <w:sz w:val="24"/>
            <w:szCs w:val="24"/>
          </w:rPr>
          <w:t>i</w:t>
        </w:r>
        <w:r w:rsidR="00F03084" w:rsidRPr="00E62F35">
          <w:rPr>
            <w:rFonts w:ascii="Times New Roman" w:hAnsi="Times New Roman" w:cs="Times New Roman"/>
            <w:sz w:val="24"/>
            <w:szCs w:val="24"/>
          </w:rPr>
          <w:t>Tunes</w:t>
        </w:r>
      </w:ins>
    </w:p>
    <w:p w14:paraId="60E9AA9E" w14:textId="14611D96"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 with</w:t>
      </w:r>
      <w:ins w:id="147" w:author="John David N. Dionisio" w:date="2013-10-07T21:34:00Z">
        <w:r w:rsidR="00F03084">
          <w:rPr>
            <w:rFonts w:ascii="Times New Roman" w:hAnsi="Times New Roman" w:cs="Times New Roman"/>
            <w:sz w:val="24"/>
            <w:szCs w:val="24"/>
          </w:rPr>
          <w:t xml:space="preserve"> </w:t>
        </w:r>
      </w:ins>
      <w:del w:id="148" w:author="John David N. Dionisio" w:date="2013-10-07T21:34:00Z">
        <w:r w:rsidRPr="00E62F35" w:rsidDel="00F03084">
          <w:rPr>
            <w:rFonts w:ascii="Times New Roman" w:hAnsi="Times New Roman" w:cs="Times New Roman"/>
            <w:sz w:val="24"/>
            <w:szCs w:val="24"/>
          </w:rPr>
          <w:delText xml:space="preserve"> I</w:delText>
        </w:r>
      </w:del>
      <w:ins w:id="149" w:author="John David N. Dionisio" w:date="2013-10-07T21:34:00Z">
        <w:r w:rsidR="00F03084">
          <w:rPr>
            <w:rFonts w:ascii="Times New Roman" w:hAnsi="Times New Roman" w:cs="Times New Roman"/>
            <w:sz w:val="24"/>
            <w:szCs w:val="24"/>
          </w:rPr>
          <w:t>i</w:t>
        </w:r>
      </w:ins>
      <w:r w:rsidRPr="00E62F35">
        <w:rPr>
          <w:rFonts w:ascii="Times New Roman" w:hAnsi="Times New Roman" w:cs="Times New Roman"/>
          <w:sz w:val="24"/>
          <w:szCs w:val="24"/>
        </w:rPr>
        <w:t>Tunes</w:t>
      </w:r>
    </w:p>
    <w:p w14:paraId="7F434D35"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1 minutes</w:t>
      </w:r>
    </w:p>
    <w:p w14:paraId="53F5D3FA"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:1 Error</w:t>
      </w:r>
    </w:p>
    <w:p w14:paraId="18D2030D"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9 out of 10</w:t>
      </w:r>
    </w:p>
    <w:p w14:paraId="4BCBCC69" w14:textId="77777777" w:rsidR="00BE4E2A" w:rsidRPr="00E62F35" w:rsidRDefault="00BE4E2A" w:rsidP="00BE4E2A">
      <w:pPr>
        <w:pStyle w:val="NoSpacing"/>
        <w:rPr>
          <w:rFonts w:ascii="Times New Roman" w:hAnsi="Times New Roman" w:cs="Times New Roman"/>
          <w:i/>
          <w:sz w:val="24"/>
          <w:szCs w:val="24"/>
        </w:rPr>
      </w:pPr>
    </w:p>
    <w:p w14:paraId="646DA4F2" w14:textId="77777777" w:rsidR="00BE4E2A" w:rsidRPr="00E62F35" w:rsidRDefault="00BE4E2A" w:rsidP="00BE4E2A">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5D5DB8B8" w14:textId="77777777" w:rsidR="00BE4E2A" w:rsidRPr="00E62F35" w:rsidRDefault="00BE4E2A" w:rsidP="00BE4E2A">
      <w:pPr>
        <w:pStyle w:val="NoSpacing"/>
        <w:rPr>
          <w:rFonts w:ascii="Times New Roman" w:hAnsi="Times New Roman" w:cs="Times New Roman"/>
          <w:sz w:val="24"/>
          <w:szCs w:val="24"/>
        </w:rPr>
      </w:pPr>
      <w:r w:rsidRPr="00E62F35">
        <w:rPr>
          <w:rFonts w:ascii="Times New Roman" w:hAnsi="Times New Roman" w:cs="Times New Roman"/>
          <w:sz w:val="24"/>
          <w:szCs w:val="24"/>
        </w:rPr>
        <w:t>The user went through Google Music the fastest as it only took him 45 seconds to get through finding the songs.</w:t>
      </w:r>
    </w:p>
    <w:p w14:paraId="6F845EC1"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Fast</w:t>
      </w:r>
    </w:p>
    <w:p w14:paraId="4434123E"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Used techniques known from other software</w:t>
      </w:r>
    </w:p>
    <w:p w14:paraId="1CAC9F61"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45 seconds</w:t>
      </w:r>
    </w:p>
    <w:p w14:paraId="256B1153"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178462C3"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8 out of 10</w:t>
      </w:r>
    </w:p>
    <w:p w14:paraId="4CCDA2DD" w14:textId="77777777" w:rsidR="008E5585" w:rsidRPr="00E62F35" w:rsidRDefault="008E5585" w:rsidP="008E5585">
      <w:pPr>
        <w:pStyle w:val="NoSpacing"/>
        <w:rPr>
          <w:rFonts w:ascii="Times New Roman" w:hAnsi="Times New Roman" w:cs="Times New Roman"/>
          <w:sz w:val="24"/>
          <w:szCs w:val="24"/>
        </w:rPr>
      </w:pPr>
    </w:p>
    <w:p w14:paraId="07EDD1D4" w14:textId="77777777" w:rsidR="00BE4E2A" w:rsidRPr="00E62F35" w:rsidRDefault="00BE4E2A" w:rsidP="008E5585">
      <w:pPr>
        <w:pStyle w:val="NoSpacing"/>
        <w:rPr>
          <w:rFonts w:ascii="Times New Roman" w:hAnsi="Times New Roman" w:cs="Times New Roman"/>
          <w:sz w:val="24"/>
          <w:szCs w:val="24"/>
        </w:rPr>
      </w:pPr>
    </w:p>
    <w:p w14:paraId="499767D0" w14:textId="77777777" w:rsidR="008E5585" w:rsidRPr="00E62F35" w:rsidRDefault="008E5585" w:rsidP="008E5585">
      <w:pPr>
        <w:pStyle w:val="NoSpacing"/>
        <w:rPr>
          <w:rFonts w:ascii="Times New Roman" w:hAnsi="Times New Roman" w:cs="Times New Roman"/>
          <w:sz w:val="24"/>
          <w:szCs w:val="24"/>
          <w:u w:val="single"/>
        </w:rPr>
      </w:pPr>
      <w:commentRangeStart w:id="150"/>
      <w:r w:rsidRPr="00E62F35">
        <w:rPr>
          <w:rFonts w:ascii="Times New Roman" w:hAnsi="Times New Roman" w:cs="Times New Roman"/>
          <w:sz w:val="24"/>
          <w:szCs w:val="24"/>
          <w:u w:val="single"/>
        </w:rPr>
        <w:t>6</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commentRangeEnd w:id="150"/>
      <w:r w:rsidR="00F03084">
        <w:rPr>
          <w:rStyle w:val="CommentReference"/>
        </w:rPr>
        <w:commentReference w:id="150"/>
      </w:r>
    </w:p>
    <w:p w14:paraId="5076806F" w14:textId="77777777" w:rsidR="00A40707" w:rsidRPr="00E62F35" w:rsidRDefault="00A40707" w:rsidP="00A40707">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6D2A1569" w14:textId="77777777" w:rsidR="00A40707" w:rsidRPr="00E62F35" w:rsidRDefault="00A40707" w:rsidP="00A40707">
      <w:pPr>
        <w:pStyle w:val="NoSpacing"/>
        <w:rPr>
          <w:sz w:val="24"/>
          <w:szCs w:val="24"/>
        </w:rPr>
      </w:pPr>
      <w:r w:rsidRPr="00E62F35">
        <w:rPr>
          <w:rFonts w:ascii="Times New Roman" w:hAnsi="Times New Roman" w:cs="Times New Roman"/>
          <w:sz w:val="24"/>
          <w:szCs w:val="24"/>
        </w:rPr>
        <w:t>Spotify was the first program this user went through. The user took a minute to get through the task.</w:t>
      </w:r>
    </w:p>
    <w:p w14:paraId="02845D5A"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Experience </w:t>
      </w:r>
    </w:p>
    <w:p w14:paraId="2AFDF115"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6B166CA0"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1 minutes</w:t>
      </w:r>
    </w:p>
    <w:p w14:paraId="5652173B"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26521BDC"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37039034" w14:textId="77777777" w:rsidR="00A40707" w:rsidRPr="00E62F35" w:rsidRDefault="00A40707" w:rsidP="00A40707">
      <w:pPr>
        <w:pStyle w:val="NoSpacing"/>
        <w:rPr>
          <w:rFonts w:ascii="Times New Roman" w:hAnsi="Times New Roman" w:cs="Times New Roman"/>
          <w:i/>
          <w:sz w:val="24"/>
          <w:szCs w:val="24"/>
        </w:rPr>
      </w:pPr>
    </w:p>
    <w:p w14:paraId="1EBFE718" w14:textId="6E12D16D" w:rsidR="00A40707" w:rsidRPr="00E62F35" w:rsidRDefault="00A40707" w:rsidP="00A40707">
      <w:pPr>
        <w:pStyle w:val="NoSpacing"/>
        <w:rPr>
          <w:rFonts w:ascii="Times New Roman" w:hAnsi="Times New Roman" w:cs="Times New Roman"/>
          <w:sz w:val="24"/>
          <w:szCs w:val="24"/>
        </w:rPr>
      </w:pPr>
      <w:del w:id="151" w:author="John David N. Dionisio" w:date="2013-10-07T21:36:00Z">
        <w:r w:rsidRPr="00E62F35" w:rsidDel="00F03084">
          <w:rPr>
            <w:rFonts w:ascii="Times New Roman" w:hAnsi="Times New Roman" w:cs="Times New Roman"/>
            <w:i/>
            <w:sz w:val="24"/>
            <w:szCs w:val="24"/>
          </w:rPr>
          <w:delText>ITunes</w:delText>
        </w:r>
      </w:del>
      <w:proofErr w:type="gramStart"/>
      <w:ins w:id="152" w:author="John David N. Dionisio" w:date="2013-10-07T21:36:00Z">
        <w:r w:rsidR="00F03084">
          <w:rPr>
            <w:rFonts w:ascii="Times New Roman" w:hAnsi="Times New Roman" w:cs="Times New Roman"/>
            <w:i/>
            <w:sz w:val="24"/>
            <w:szCs w:val="24"/>
          </w:rPr>
          <w:t>i</w:t>
        </w:r>
        <w:r w:rsidR="00F03084" w:rsidRPr="00E62F35">
          <w:rPr>
            <w:rFonts w:ascii="Times New Roman" w:hAnsi="Times New Roman" w:cs="Times New Roman"/>
            <w:i/>
            <w:sz w:val="24"/>
            <w:szCs w:val="24"/>
          </w:rPr>
          <w:t>Tunes</w:t>
        </w:r>
      </w:ins>
      <w:proofErr w:type="gramEnd"/>
    </w:p>
    <w:p w14:paraId="43115325" w14:textId="51B9AB9A" w:rsidR="00A40707" w:rsidRPr="00E62F35" w:rsidRDefault="00A40707" w:rsidP="00A40707">
      <w:pPr>
        <w:pStyle w:val="NoSpacing"/>
        <w:rPr>
          <w:rFonts w:ascii="Times New Roman" w:hAnsi="Times New Roman" w:cs="Times New Roman"/>
          <w:sz w:val="24"/>
          <w:szCs w:val="24"/>
        </w:rPr>
      </w:pPr>
      <w:del w:id="153" w:author="John David N. Dionisio" w:date="2013-10-07T21:36:00Z">
        <w:r w:rsidRPr="00E62F35" w:rsidDel="00F03084">
          <w:rPr>
            <w:rFonts w:ascii="Times New Roman" w:hAnsi="Times New Roman" w:cs="Times New Roman"/>
            <w:sz w:val="24"/>
            <w:szCs w:val="24"/>
          </w:rPr>
          <w:delText xml:space="preserve">ITunes </w:delText>
        </w:r>
      </w:del>
      <w:proofErr w:type="gramStart"/>
      <w:ins w:id="154" w:author="John David N. Dionisio" w:date="2013-10-07T21:36:00Z">
        <w:r w:rsidR="00F03084">
          <w:rPr>
            <w:rFonts w:ascii="Times New Roman" w:hAnsi="Times New Roman" w:cs="Times New Roman"/>
            <w:sz w:val="24"/>
            <w:szCs w:val="24"/>
          </w:rPr>
          <w:t>i</w:t>
        </w:r>
        <w:r w:rsidR="00F03084" w:rsidRPr="00E62F35">
          <w:rPr>
            <w:rFonts w:ascii="Times New Roman" w:hAnsi="Times New Roman" w:cs="Times New Roman"/>
            <w:sz w:val="24"/>
            <w:szCs w:val="24"/>
          </w:rPr>
          <w:t>Tunes</w:t>
        </w:r>
        <w:proofErr w:type="gramEnd"/>
        <w:r w:rsidR="00F03084"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was the second program. The user took 45 seconds to get through the task.</w:t>
      </w:r>
    </w:p>
    <w:p w14:paraId="0AAF7A9A"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08FF165A"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3D093B36"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45 seconds</w:t>
      </w:r>
    </w:p>
    <w:p w14:paraId="26314928"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4BD04265"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6 out of 10</w:t>
      </w:r>
    </w:p>
    <w:p w14:paraId="0F9005BF" w14:textId="77777777" w:rsidR="00A40707" w:rsidRPr="00E62F35" w:rsidRDefault="00A40707" w:rsidP="00A40707">
      <w:pPr>
        <w:pStyle w:val="NoSpacing"/>
        <w:rPr>
          <w:rFonts w:ascii="Times New Roman" w:hAnsi="Times New Roman" w:cs="Times New Roman"/>
          <w:i/>
          <w:sz w:val="24"/>
          <w:szCs w:val="24"/>
        </w:rPr>
      </w:pPr>
    </w:p>
    <w:p w14:paraId="233916D4" w14:textId="77777777" w:rsidR="00A40707" w:rsidRPr="00E62F35" w:rsidRDefault="00A40707" w:rsidP="00A40707">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602D7D75" w14:textId="77777777" w:rsidR="00A40707" w:rsidRPr="00E62F35" w:rsidRDefault="00A40707" w:rsidP="00A40707">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 with Google Music. It took this user 50 seconds to get through the task.</w:t>
      </w:r>
    </w:p>
    <w:p w14:paraId="4C32E56B"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579813A2"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Experience</w:t>
      </w:r>
    </w:p>
    <w:p w14:paraId="00361EEC"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50 seconds</w:t>
      </w:r>
    </w:p>
    <w:p w14:paraId="374CFAE2"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Errors</w:t>
      </w:r>
      <w:r w:rsidRPr="00E62F35">
        <w:rPr>
          <w:rFonts w:ascii="Times New Roman" w:hAnsi="Times New Roman" w:cs="Times New Roman"/>
          <w:sz w:val="24"/>
          <w:szCs w:val="24"/>
        </w:rPr>
        <w:t>: None</w:t>
      </w:r>
    </w:p>
    <w:p w14:paraId="1F417DF5" w14:textId="77777777" w:rsidR="00A40707" w:rsidRPr="00E62F35" w:rsidRDefault="00A40707" w:rsidP="00A4070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2E89D74D" w14:textId="77777777" w:rsidR="00A40707" w:rsidRPr="00E62F35" w:rsidRDefault="00A40707" w:rsidP="008E5585">
      <w:pPr>
        <w:pStyle w:val="NoSpacing"/>
        <w:rPr>
          <w:rFonts w:ascii="Times New Roman" w:hAnsi="Times New Roman" w:cs="Times New Roman"/>
          <w:sz w:val="24"/>
          <w:szCs w:val="24"/>
        </w:rPr>
      </w:pPr>
    </w:p>
    <w:p w14:paraId="791580C2" w14:textId="77777777" w:rsidR="008E5585" w:rsidRPr="00E62F35" w:rsidRDefault="008E5585" w:rsidP="008E5585">
      <w:pPr>
        <w:pStyle w:val="NoSpacing"/>
        <w:rPr>
          <w:rFonts w:ascii="Times New Roman" w:hAnsi="Times New Roman" w:cs="Times New Roman"/>
          <w:sz w:val="24"/>
          <w:szCs w:val="24"/>
        </w:rPr>
      </w:pPr>
    </w:p>
    <w:p w14:paraId="48F97FDF" w14:textId="77777777" w:rsidR="008E5585" w:rsidRPr="00E62F35" w:rsidRDefault="008E5585" w:rsidP="008E5585">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7</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26AB6F58" w14:textId="77777777" w:rsidR="00AA61C3" w:rsidRPr="00E62F35" w:rsidRDefault="00AA61C3" w:rsidP="00AA61C3">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19DB5AF0" w14:textId="77777777" w:rsidR="00AA61C3" w:rsidRPr="00E62F35" w:rsidRDefault="00AA61C3" w:rsidP="00AA61C3">
      <w:pPr>
        <w:pStyle w:val="NoSpacing"/>
        <w:rPr>
          <w:sz w:val="24"/>
          <w:szCs w:val="24"/>
        </w:rPr>
      </w:pPr>
      <w:r w:rsidRPr="00E62F35">
        <w:rPr>
          <w:rFonts w:ascii="Times New Roman" w:hAnsi="Times New Roman" w:cs="Times New Roman"/>
          <w:sz w:val="24"/>
          <w:szCs w:val="24"/>
        </w:rPr>
        <w:t xml:space="preserve">Spotify was the first program this user went through. </w:t>
      </w:r>
      <w:r w:rsidR="00E04A9F" w:rsidRPr="00E62F35">
        <w:rPr>
          <w:rFonts w:ascii="Times New Roman" w:hAnsi="Times New Roman" w:cs="Times New Roman"/>
          <w:sz w:val="24"/>
          <w:szCs w:val="24"/>
        </w:rPr>
        <w:t>It took 1 minute to complete the task.</w:t>
      </w:r>
    </w:p>
    <w:p w14:paraId="0F3C661C"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Pretty </w:t>
      </w:r>
      <w:r w:rsidR="00E04A9F" w:rsidRPr="00E62F35">
        <w:rPr>
          <w:rFonts w:ascii="Times New Roman" w:hAnsi="Times New Roman" w:cs="Times New Roman"/>
          <w:sz w:val="24"/>
          <w:szCs w:val="24"/>
        </w:rPr>
        <w:t>Fast</w:t>
      </w:r>
    </w:p>
    <w:p w14:paraId="1B25E723"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Used other software</w:t>
      </w:r>
    </w:p>
    <w:p w14:paraId="1820EE94"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00E04A9F" w:rsidRPr="00E62F35">
        <w:rPr>
          <w:rFonts w:ascii="Times New Roman" w:hAnsi="Times New Roman" w:cs="Times New Roman"/>
          <w:sz w:val="24"/>
          <w:szCs w:val="24"/>
        </w:rPr>
        <w:t>: 1</w:t>
      </w:r>
      <w:r w:rsidRPr="00E62F35">
        <w:rPr>
          <w:rFonts w:ascii="Times New Roman" w:hAnsi="Times New Roman" w:cs="Times New Roman"/>
          <w:sz w:val="24"/>
          <w:szCs w:val="24"/>
        </w:rPr>
        <w:t xml:space="preserve"> minutes</w:t>
      </w:r>
    </w:p>
    <w:p w14:paraId="426D5478"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00E04A9F" w:rsidRPr="00E62F35">
        <w:rPr>
          <w:rFonts w:ascii="Times New Roman" w:hAnsi="Times New Roman" w:cs="Times New Roman"/>
          <w:sz w:val="24"/>
          <w:szCs w:val="24"/>
        </w:rPr>
        <w:t>: None</w:t>
      </w:r>
    </w:p>
    <w:p w14:paraId="774E5BFA"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8 out of 10</w:t>
      </w:r>
    </w:p>
    <w:p w14:paraId="142B849A" w14:textId="77777777" w:rsidR="00AA61C3" w:rsidRPr="00E62F35" w:rsidRDefault="00AA61C3" w:rsidP="00AA61C3">
      <w:pPr>
        <w:pStyle w:val="NoSpacing"/>
        <w:rPr>
          <w:rFonts w:ascii="Times New Roman" w:hAnsi="Times New Roman" w:cs="Times New Roman"/>
          <w:i/>
          <w:sz w:val="24"/>
          <w:szCs w:val="24"/>
        </w:rPr>
      </w:pPr>
    </w:p>
    <w:p w14:paraId="648AC84F" w14:textId="3146D433" w:rsidR="00AA61C3" w:rsidRPr="00E62F35" w:rsidRDefault="00AA61C3" w:rsidP="00AA61C3">
      <w:pPr>
        <w:pStyle w:val="NoSpacing"/>
        <w:rPr>
          <w:rFonts w:ascii="Times New Roman" w:hAnsi="Times New Roman" w:cs="Times New Roman"/>
          <w:sz w:val="24"/>
          <w:szCs w:val="24"/>
        </w:rPr>
      </w:pPr>
      <w:del w:id="155" w:author="John David N. Dionisio" w:date="2013-10-07T21:36:00Z">
        <w:r w:rsidRPr="00E62F35" w:rsidDel="00F03084">
          <w:rPr>
            <w:rFonts w:ascii="Times New Roman" w:hAnsi="Times New Roman" w:cs="Times New Roman"/>
            <w:i/>
            <w:sz w:val="24"/>
            <w:szCs w:val="24"/>
          </w:rPr>
          <w:delText>ITunes</w:delText>
        </w:r>
      </w:del>
      <w:proofErr w:type="gramStart"/>
      <w:ins w:id="156" w:author="John David N. Dionisio" w:date="2013-10-07T21:36:00Z">
        <w:r w:rsidR="00F03084">
          <w:rPr>
            <w:rFonts w:ascii="Times New Roman" w:hAnsi="Times New Roman" w:cs="Times New Roman"/>
            <w:i/>
            <w:sz w:val="24"/>
            <w:szCs w:val="24"/>
          </w:rPr>
          <w:t>i</w:t>
        </w:r>
        <w:r w:rsidR="00F03084" w:rsidRPr="00E62F35">
          <w:rPr>
            <w:rFonts w:ascii="Times New Roman" w:hAnsi="Times New Roman" w:cs="Times New Roman"/>
            <w:i/>
            <w:sz w:val="24"/>
            <w:szCs w:val="24"/>
          </w:rPr>
          <w:t>Tunes</w:t>
        </w:r>
      </w:ins>
      <w:proofErr w:type="gramEnd"/>
    </w:p>
    <w:p w14:paraId="3B3359AA" w14:textId="10A451D6" w:rsidR="00AA61C3" w:rsidRPr="00E62F35" w:rsidRDefault="00AA61C3" w:rsidP="00AA61C3">
      <w:pPr>
        <w:pStyle w:val="NoSpacing"/>
        <w:rPr>
          <w:rFonts w:ascii="Times New Roman" w:hAnsi="Times New Roman" w:cs="Times New Roman"/>
          <w:sz w:val="24"/>
          <w:szCs w:val="24"/>
        </w:rPr>
      </w:pPr>
      <w:del w:id="157" w:author="John David N. Dionisio" w:date="2013-10-07T21:36:00Z">
        <w:r w:rsidRPr="00E62F35" w:rsidDel="00F03084">
          <w:rPr>
            <w:rFonts w:ascii="Times New Roman" w:hAnsi="Times New Roman" w:cs="Times New Roman"/>
            <w:sz w:val="24"/>
            <w:szCs w:val="24"/>
          </w:rPr>
          <w:delText xml:space="preserve">ITunes </w:delText>
        </w:r>
      </w:del>
      <w:proofErr w:type="gramStart"/>
      <w:ins w:id="158" w:author="John David N. Dionisio" w:date="2013-10-07T21:36:00Z">
        <w:r w:rsidR="00F03084">
          <w:rPr>
            <w:rFonts w:ascii="Times New Roman" w:hAnsi="Times New Roman" w:cs="Times New Roman"/>
            <w:sz w:val="24"/>
            <w:szCs w:val="24"/>
          </w:rPr>
          <w:t>i</w:t>
        </w:r>
        <w:r w:rsidR="00F03084" w:rsidRPr="00E62F35">
          <w:rPr>
            <w:rFonts w:ascii="Times New Roman" w:hAnsi="Times New Roman" w:cs="Times New Roman"/>
            <w:sz w:val="24"/>
            <w:szCs w:val="24"/>
          </w:rPr>
          <w:t>Tunes</w:t>
        </w:r>
        <w:proofErr w:type="gramEnd"/>
        <w:r w:rsidR="00F03084"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was the second program.</w:t>
      </w:r>
      <w:r w:rsidR="00E04A9F" w:rsidRPr="00E62F35">
        <w:rPr>
          <w:rFonts w:ascii="Times New Roman" w:hAnsi="Times New Roman" w:cs="Times New Roman"/>
          <w:sz w:val="24"/>
          <w:szCs w:val="24"/>
        </w:rPr>
        <w:t xml:space="preserve"> The user took 1 minute</w:t>
      </w:r>
      <w:r w:rsidRPr="00E62F35">
        <w:rPr>
          <w:rFonts w:ascii="Times New Roman" w:hAnsi="Times New Roman" w:cs="Times New Roman"/>
          <w:sz w:val="24"/>
          <w:szCs w:val="24"/>
        </w:rPr>
        <w:t xml:space="preserve"> to complete the task.</w:t>
      </w:r>
    </w:p>
    <w:p w14:paraId="3C0395DE"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70992795"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3E907956"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E04A9F" w:rsidRPr="00E62F35">
        <w:rPr>
          <w:rFonts w:ascii="Times New Roman" w:hAnsi="Times New Roman" w:cs="Times New Roman"/>
          <w:sz w:val="24"/>
          <w:szCs w:val="24"/>
        </w:rPr>
        <w:t>1</w:t>
      </w:r>
      <w:r w:rsidRPr="00E62F35">
        <w:rPr>
          <w:rFonts w:ascii="Times New Roman" w:hAnsi="Times New Roman" w:cs="Times New Roman"/>
          <w:sz w:val="24"/>
          <w:szCs w:val="24"/>
        </w:rPr>
        <w:t xml:space="preserve"> minutes</w:t>
      </w:r>
    </w:p>
    <w:p w14:paraId="478BBBF9" w14:textId="77777777" w:rsidR="00AA61C3" w:rsidRPr="00E62F35" w:rsidRDefault="00E62F35"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56B7103B"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9 out of 10</w:t>
      </w:r>
    </w:p>
    <w:p w14:paraId="47F679EE" w14:textId="77777777" w:rsidR="00AA61C3" w:rsidRPr="00E62F35" w:rsidRDefault="00AA61C3" w:rsidP="00AA61C3">
      <w:pPr>
        <w:pStyle w:val="NoSpacing"/>
        <w:rPr>
          <w:rFonts w:ascii="Times New Roman" w:hAnsi="Times New Roman" w:cs="Times New Roman"/>
          <w:i/>
          <w:sz w:val="24"/>
          <w:szCs w:val="24"/>
        </w:rPr>
      </w:pPr>
    </w:p>
    <w:p w14:paraId="55B078C6" w14:textId="77777777" w:rsidR="00AA61C3" w:rsidRPr="00E62F35" w:rsidRDefault="00AA61C3" w:rsidP="00AA61C3">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6E16318C" w14:textId="77777777" w:rsidR="00AA61C3" w:rsidRPr="00E62F35" w:rsidRDefault="00AA61C3" w:rsidP="00AA61C3">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then went with Google Music. It took this user </w:t>
      </w:r>
      <w:r w:rsidR="00A864C1" w:rsidRPr="00E62F35">
        <w:rPr>
          <w:rFonts w:ascii="Times New Roman" w:hAnsi="Times New Roman" w:cs="Times New Roman"/>
          <w:sz w:val="24"/>
          <w:szCs w:val="24"/>
        </w:rPr>
        <w:t>40 minutes</w:t>
      </w:r>
      <w:r w:rsidRPr="00E62F35">
        <w:rPr>
          <w:rFonts w:ascii="Times New Roman" w:hAnsi="Times New Roman" w:cs="Times New Roman"/>
          <w:sz w:val="24"/>
          <w:szCs w:val="24"/>
        </w:rPr>
        <w:t xml:space="preserve"> to complete the task.</w:t>
      </w:r>
    </w:p>
    <w:p w14:paraId="6477BE18"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Pretty fast</w:t>
      </w:r>
    </w:p>
    <w:p w14:paraId="60C490D5"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None</w:t>
      </w:r>
    </w:p>
    <w:p w14:paraId="6FF52DB8"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A864C1" w:rsidRPr="00E62F35">
        <w:rPr>
          <w:rFonts w:ascii="Times New Roman" w:hAnsi="Times New Roman" w:cs="Times New Roman"/>
          <w:sz w:val="24"/>
          <w:szCs w:val="24"/>
        </w:rPr>
        <w:t>40</w:t>
      </w:r>
      <w:r w:rsidRPr="00E62F35">
        <w:rPr>
          <w:rFonts w:ascii="Times New Roman" w:hAnsi="Times New Roman" w:cs="Times New Roman"/>
          <w:sz w:val="24"/>
          <w:szCs w:val="24"/>
        </w:rPr>
        <w:t xml:space="preserve"> minutes</w:t>
      </w:r>
    </w:p>
    <w:p w14:paraId="2BE7CCBA" w14:textId="3346E4F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commentRangeStart w:id="159"/>
      <w:r w:rsidRPr="00E62F35">
        <w:rPr>
          <w:rFonts w:ascii="Times New Roman" w:hAnsi="Times New Roman" w:cs="Times New Roman"/>
          <w:sz w:val="24"/>
          <w:szCs w:val="24"/>
        </w:rPr>
        <w:t xml:space="preserve">1 </w:t>
      </w:r>
      <w:del w:id="160" w:author="John David N. Dionisio" w:date="2013-10-07T21:36:00Z">
        <w:r w:rsidRPr="00E62F35" w:rsidDel="00F03084">
          <w:rPr>
            <w:rFonts w:ascii="Times New Roman" w:hAnsi="Times New Roman" w:cs="Times New Roman"/>
            <w:sz w:val="24"/>
            <w:szCs w:val="24"/>
          </w:rPr>
          <w:delText>Error</w:delText>
        </w:r>
      </w:del>
      <w:ins w:id="161" w:author="John David N. Dionisio" w:date="2013-10-07T21:36:00Z">
        <w:r w:rsidR="00F03084">
          <w:rPr>
            <w:rFonts w:ascii="Times New Roman" w:hAnsi="Times New Roman" w:cs="Times New Roman"/>
            <w:sz w:val="24"/>
            <w:szCs w:val="24"/>
          </w:rPr>
          <w:t>e</w:t>
        </w:r>
        <w:r w:rsidR="00F03084" w:rsidRPr="00E62F35">
          <w:rPr>
            <w:rFonts w:ascii="Times New Roman" w:hAnsi="Times New Roman" w:cs="Times New Roman"/>
            <w:sz w:val="24"/>
            <w:szCs w:val="24"/>
          </w:rPr>
          <w:t>rror</w:t>
        </w:r>
        <w:commentRangeEnd w:id="159"/>
        <w:r w:rsidR="00F03084">
          <w:rPr>
            <w:rStyle w:val="CommentReference"/>
          </w:rPr>
          <w:commentReference w:id="159"/>
        </w:r>
      </w:ins>
    </w:p>
    <w:p w14:paraId="76A5D029" w14:textId="77777777" w:rsidR="00AA61C3" w:rsidRPr="00E62F35" w:rsidRDefault="00AA61C3" w:rsidP="00AA61C3">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522FB7DE" w14:textId="77777777" w:rsidR="00AA61C3" w:rsidRPr="00E62F35" w:rsidRDefault="00AA61C3" w:rsidP="008E5585">
      <w:pPr>
        <w:pStyle w:val="NoSpacing"/>
        <w:rPr>
          <w:rFonts w:ascii="Times New Roman" w:hAnsi="Times New Roman" w:cs="Times New Roman"/>
          <w:sz w:val="24"/>
          <w:szCs w:val="24"/>
        </w:rPr>
      </w:pPr>
    </w:p>
    <w:p w14:paraId="0BADACF9" w14:textId="77777777" w:rsidR="008E5585" w:rsidRPr="00E62F35" w:rsidRDefault="008E5585" w:rsidP="008E5585">
      <w:pPr>
        <w:pStyle w:val="NoSpacing"/>
        <w:rPr>
          <w:rFonts w:ascii="Times New Roman" w:hAnsi="Times New Roman" w:cs="Times New Roman"/>
          <w:sz w:val="24"/>
          <w:szCs w:val="24"/>
        </w:rPr>
      </w:pPr>
    </w:p>
    <w:p w14:paraId="20D18076" w14:textId="77777777" w:rsidR="008E5585" w:rsidRPr="00E62F35" w:rsidRDefault="008E5585" w:rsidP="008E5585">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8</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2039E498" w14:textId="77777777" w:rsidR="00B46CFE" w:rsidRPr="00E62F35" w:rsidRDefault="00B46CFE" w:rsidP="00B46CFE">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680357C2" w14:textId="77777777" w:rsidR="00B46CFE" w:rsidRPr="00E62F35" w:rsidRDefault="00B46CFE" w:rsidP="00B46CFE">
      <w:pPr>
        <w:pStyle w:val="NoSpacing"/>
        <w:rPr>
          <w:sz w:val="24"/>
          <w:szCs w:val="24"/>
        </w:rPr>
      </w:pPr>
      <w:r w:rsidRPr="00E62F35">
        <w:rPr>
          <w:rFonts w:ascii="Times New Roman" w:hAnsi="Times New Roman" w:cs="Times New Roman"/>
          <w:sz w:val="24"/>
          <w:szCs w:val="24"/>
        </w:rPr>
        <w:t xml:space="preserve">Spotify was the first program this user went through. It took 1 minutes to get the task completed. </w:t>
      </w:r>
    </w:p>
    <w:p w14:paraId="634AA4B0" w14:textId="0453AC3F"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Pretty </w:t>
      </w:r>
      <w:del w:id="163" w:author="John David N. Dionisio" w:date="2013-10-07T21:37:00Z">
        <w:r w:rsidRPr="00E62F35" w:rsidDel="00F03084">
          <w:rPr>
            <w:rFonts w:ascii="Times New Roman" w:hAnsi="Times New Roman" w:cs="Times New Roman"/>
            <w:sz w:val="24"/>
            <w:szCs w:val="24"/>
          </w:rPr>
          <w:delText>Fast</w:delText>
        </w:r>
      </w:del>
      <w:ins w:id="164" w:author="John David N. Dionisio" w:date="2013-10-07T21:37:00Z">
        <w:r w:rsidR="00F03084">
          <w:rPr>
            <w:rFonts w:ascii="Times New Roman" w:hAnsi="Times New Roman" w:cs="Times New Roman"/>
            <w:sz w:val="24"/>
            <w:szCs w:val="24"/>
          </w:rPr>
          <w:t>f</w:t>
        </w:r>
        <w:r w:rsidR="00F03084" w:rsidRPr="00E62F35">
          <w:rPr>
            <w:rFonts w:ascii="Times New Roman" w:hAnsi="Times New Roman" w:cs="Times New Roman"/>
            <w:sz w:val="24"/>
            <w:szCs w:val="24"/>
          </w:rPr>
          <w:t>ast</w:t>
        </w:r>
      </w:ins>
    </w:p>
    <w:p w14:paraId="419CCD67"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Used other software</w:t>
      </w:r>
    </w:p>
    <w:p w14:paraId="3780BD9D"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1 minutes</w:t>
      </w:r>
    </w:p>
    <w:p w14:paraId="60F6F7AA"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7D882778"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6B5F2A51" w14:textId="77777777" w:rsidR="00B46CFE" w:rsidRPr="00E62F35" w:rsidRDefault="00B46CFE" w:rsidP="00B46CFE">
      <w:pPr>
        <w:pStyle w:val="NoSpacing"/>
        <w:rPr>
          <w:rFonts w:ascii="Times New Roman" w:hAnsi="Times New Roman" w:cs="Times New Roman"/>
          <w:i/>
          <w:sz w:val="24"/>
          <w:szCs w:val="24"/>
        </w:rPr>
      </w:pPr>
    </w:p>
    <w:p w14:paraId="3CE74BDA" w14:textId="098BF70B" w:rsidR="00B46CFE" w:rsidRPr="00E62F35" w:rsidRDefault="00B46CFE" w:rsidP="00B46CFE">
      <w:pPr>
        <w:pStyle w:val="NoSpacing"/>
        <w:rPr>
          <w:rFonts w:ascii="Times New Roman" w:hAnsi="Times New Roman" w:cs="Times New Roman"/>
          <w:sz w:val="24"/>
          <w:szCs w:val="24"/>
        </w:rPr>
      </w:pPr>
      <w:del w:id="165" w:author="John David N. Dionisio" w:date="2013-10-07T21:37:00Z">
        <w:r w:rsidRPr="00E62F35" w:rsidDel="00914B1B">
          <w:rPr>
            <w:rFonts w:ascii="Times New Roman" w:hAnsi="Times New Roman" w:cs="Times New Roman"/>
            <w:i/>
            <w:sz w:val="24"/>
            <w:szCs w:val="24"/>
          </w:rPr>
          <w:delText>ITunes</w:delText>
        </w:r>
      </w:del>
      <w:proofErr w:type="gramStart"/>
      <w:ins w:id="166" w:author="John David N. Dionisio" w:date="2013-10-07T21:37:00Z">
        <w:r w:rsidR="00914B1B">
          <w:rPr>
            <w:rFonts w:ascii="Times New Roman" w:hAnsi="Times New Roman" w:cs="Times New Roman"/>
            <w:i/>
            <w:sz w:val="24"/>
            <w:szCs w:val="24"/>
          </w:rPr>
          <w:t>i</w:t>
        </w:r>
        <w:r w:rsidR="00914B1B" w:rsidRPr="00E62F35">
          <w:rPr>
            <w:rFonts w:ascii="Times New Roman" w:hAnsi="Times New Roman" w:cs="Times New Roman"/>
            <w:i/>
            <w:sz w:val="24"/>
            <w:szCs w:val="24"/>
          </w:rPr>
          <w:t>Tunes</w:t>
        </w:r>
      </w:ins>
      <w:proofErr w:type="gramEnd"/>
    </w:p>
    <w:p w14:paraId="1055CFBA" w14:textId="7E42343B" w:rsidR="00B46CFE" w:rsidRPr="00E62F35" w:rsidRDefault="00B46CFE" w:rsidP="00B46CFE">
      <w:pPr>
        <w:pStyle w:val="NoSpacing"/>
        <w:rPr>
          <w:rFonts w:ascii="Times New Roman" w:hAnsi="Times New Roman" w:cs="Times New Roman"/>
          <w:sz w:val="24"/>
          <w:szCs w:val="24"/>
        </w:rPr>
      </w:pPr>
      <w:del w:id="167" w:author="John David N. Dionisio" w:date="2013-10-07T21:37:00Z">
        <w:r w:rsidRPr="00E62F35" w:rsidDel="00914B1B">
          <w:rPr>
            <w:rFonts w:ascii="Times New Roman" w:hAnsi="Times New Roman" w:cs="Times New Roman"/>
            <w:sz w:val="24"/>
            <w:szCs w:val="24"/>
          </w:rPr>
          <w:delText xml:space="preserve">ITunes </w:delText>
        </w:r>
      </w:del>
      <w:proofErr w:type="gramStart"/>
      <w:ins w:id="168" w:author="John David N. Dionisio" w:date="2013-10-07T21:37:00Z">
        <w:r w:rsidR="00914B1B">
          <w:rPr>
            <w:rFonts w:ascii="Times New Roman" w:hAnsi="Times New Roman" w:cs="Times New Roman"/>
            <w:sz w:val="24"/>
            <w:szCs w:val="24"/>
          </w:rPr>
          <w:t>i</w:t>
        </w:r>
        <w:r w:rsidR="00914B1B" w:rsidRPr="00E62F35">
          <w:rPr>
            <w:rFonts w:ascii="Times New Roman" w:hAnsi="Times New Roman" w:cs="Times New Roman"/>
            <w:sz w:val="24"/>
            <w:szCs w:val="24"/>
          </w:rPr>
          <w:t>Tunes</w:t>
        </w:r>
        <w:proofErr w:type="gramEnd"/>
        <w:r w:rsidR="00914B1B"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was the second program. The user took 1 minute to complete the task.</w:t>
      </w:r>
    </w:p>
    <w:p w14:paraId="470ECAC4"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1D85A3E3"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2AECF769"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1 minute</w:t>
      </w:r>
    </w:p>
    <w:p w14:paraId="5FDC369B" w14:textId="77777777" w:rsidR="00B46CFE" w:rsidRPr="00E62F35" w:rsidRDefault="00E62F35"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1E27D2BE"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Satisfaction</w:t>
      </w:r>
      <w:r w:rsidRPr="00E62F35">
        <w:rPr>
          <w:rFonts w:ascii="Times New Roman" w:hAnsi="Times New Roman" w:cs="Times New Roman"/>
          <w:sz w:val="24"/>
          <w:szCs w:val="24"/>
        </w:rPr>
        <w:t>: 9 out of 10</w:t>
      </w:r>
    </w:p>
    <w:p w14:paraId="78CC9537" w14:textId="77777777" w:rsidR="00B46CFE" w:rsidRPr="00E62F35" w:rsidRDefault="00B46CFE" w:rsidP="00B46CFE">
      <w:pPr>
        <w:pStyle w:val="NoSpacing"/>
        <w:rPr>
          <w:rFonts w:ascii="Times New Roman" w:hAnsi="Times New Roman" w:cs="Times New Roman"/>
          <w:i/>
          <w:sz w:val="24"/>
          <w:szCs w:val="24"/>
        </w:rPr>
      </w:pPr>
    </w:p>
    <w:p w14:paraId="5B856926" w14:textId="77777777" w:rsidR="00B46CFE" w:rsidRPr="00E62F35" w:rsidRDefault="00B46CFE" w:rsidP="00B46CFE">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281FAE8C" w14:textId="77777777" w:rsidR="00B46CFE" w:rsidRPr="00E62F35" w:rsidRDefault="00B46CFE" w:rsidP="00B46CFE">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 with Google Music. It took this user 5</w:t>
      </w:r>
      <w:r w:rsidR="00AD7F60" w:rsidRPr="00E62F35">
        <w:rPr>
          <w:rFonts w:ascii="Times New Roman" w:hAnsi="Times New Roman" w:cs="Times New Roman"/>
          <w:sz w:val="24"/>
          <w:szCs w:val="24"/>
        </w:rPr>
        <w:t>0 seconds</w:t>
      </w:r>
      <w:r w:rsidRPr="00E62F35">
        <w:rPr>
          <w:rFonts w:ascii="Times New Roman" w:hAnsi="Times New Roman" w:cs="Times New Roman"/>
          <w:sz w:val="24"/>
          <w:szCs w:val="24"/>
        </w:rPr>
        <w:t xml:space="preserve"> to complete the task.</w:t>
      </w:r>
    </w:p>
    <w:p w14:paraId="6277FF3C"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Pretty fast</w:t>
      </w:r>
    </w:p>
    <w:p w14:paraId="30877A7D"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None</w:t>
      </w:r>
    </w:p>
    <w:p w14:paraId="5872D125"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5</w:t>
      </w:r>
      <w:r w:rsidR="00AD7F60" w:rsidRPr="00E62F35">
        <w:rPr>
          <w:rFonts w:ascii="Times New Roman" w:hAnsi="Times New Roman" w:cs="Times New Roman"/>
          <w:sz w:val="24"/>
          <w:szCs w:val="24"/>
        </w:rPr>
        <w:t>0 seconds</w:t>
      </w:r>
    </w:p>
    <w:p w14:paraId="47CE5A13"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AD7F60" w:rsidRPr="00E62F35">
        <w:rPr>
          <w:rFonts w:ascii="Times New Roman" w:hAnsi="Times New Roman" w:cs="Times New Roman"/>
          <w:sz w:val="24"/>
          <w:szCs w:val="24"/>
        </w:rPr>
        <w:t>None</w:t>
      </w:r>
    </w:p>
    <w:p w14:paraId="52625861" w14:textId="77777777" w:rsidR="00B46CFE" w:rsidRPr="00E62F35" w:rsidRDefault="00B46CFE" w:rsidP="00B46CFE">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21E55409" w14:textId="77777777" w:rsidR="005563CF" w:rsidRPr="00E62F35" w:rsidRDefault="005563CF" w:rsidP="008E5585">
      <w:pPr>
        <w:pStyle w:val="NoSpacing"/>
        <w:rPr>
          <w:rFonts w:ascii="Times New Roman" w:hAnsi="Times New Roman" w:cs="Times New Roman"/>
          <w:sz w:val="24"/>
          <w:szCs w:val="24"/>
        </w:rPr>
      </w:pPr>
    </w:p>
    <w:p w14:paraId="75D5AC17" w14:textId="77777777" w:rsidR="008E5585" w:rsidRPr="00E62F35" w:rsidRDefault="008E5585" w:rsidP="008E5585">
      <w:pPr>
        <w:pStyle w:val="NoSpacing"/>
        <w:rPr>
          <w:rFonts w:ascii="Times New Roman" w:hAnsi="Times New Roman" w:cs="Times New Roman"/>
          <w:sz w:val="24"/>
          <w:szCs w:val="24"/>
        </w:rPr>
      </w:pPr>
    </w:p>
    <w:p w14:paraId="2137F1DB" w14:textId="77777777" w:rsidR="008E5585" w:rsidRPr="00E62F35" w:rsidRDefault="00D728EB" w:rsidP="008E5585">
      <w:pPr>
        <w:pStyle w:val="NoSpacing"/>
        <w:rPr>
          <w:rFonts w:ascii="Times New Roman" w:hAnsi="Times New Roman" w:cs="Times New Roman"/>
          <w:sz w:val="24"/>
          <w:szCs w:val="24"/>
        </w:rPr>
      </w:pPr>
      <w:r w:rsidRPr="00E62F35">
        <w:rPr>
          <w:rFonts w:ascii="Times New Roman" w:hAnsi="Times New Roman" w:cs="Times New Roman"/>
          <w:b/>
          <w:sz w:val="24"/>
          <w:szCs w:val="24"/>
        </w:rPr>
        <w:t>Task Three</w:t>
      </w:r>
    </w:p>
    <w:p w14:paraId="7A463001" w14:textId="77777777" w:rsidR="00D728EB" w:rsidRPr="00E62F35" w:rsidRDefault="00D728EB" w:rsidP="008E5585">
      <w:pPr>
        <w:pStyle w:val="NoSpacing"/>
        <w:rPr>
          <w:rFonts w:ascii="Times New Roman" w:hAnsi="Times New Roman" w:cs="Times New Roman"/>
          <w:sz w:val="24"/>
          <w:szCs w:val="24"/>
        </w:rPr>
      </w:pPr>
    </w:p>
    <w:p w14:paraId="71AC8135" w14:textId="77777777" w:rsidR="00194F71" w:rsidRPr="00E62F35" w:rsidRDefault="00D728EB" w:rsidP="00461B97">
      <w:pPr>
        <w:pStyle w:val="NoSpacing"/>
        <w:rPr>
          <w:rFonts w:ascii="Times New Roman" w:hAnsi="Times New Roman" w:cs="Times New Roman"/>
          <w:sz w:val="24"/>
          <w:szCs w:val="24"/>
        </w:rPr>
      </w:pPr>
      <w:r w:rsidRPr="00E62F35">
        <w:rPr>
          <w:rFonts w:ascii="Times New Roman" w:hAnsi="Times New Roman" w:cs="Times New Roman"/>
          <w:sz w:val="24"/>
          <w:szCs w:val="24"/>
        </w:rPr>
        <w:t>The third task consists of importing a folder with 10 different songs from an existing local folder to the programs themselves.</w:t>
      </w:r>
    </w:p>
    <w:p w14:paraId="01E5CF5C" w14:textId="77777777" w:rsidR="00D728EB" w:rsidRPr="00E62F35" w:rsidRDefault="00D728EB" w:rsidP="00461B97">
      <w:pPr>
        <w:pStyle w:val="NoSpacing"/>
        <w:rPr>
          <w:rFonts w:ascii="Times New Roman" w:hAnsi="Times New Roman" w:cs="Times New Roman"/>
          <w:sz w:val="24"/>
          <w:szCs w:val="24"/>
        </w:rPr>
      </w:pPr>
    </w:p>
    <w:p w14:paraId="6850AEB2" w14:textId="77777777" w:rsidR="00D728EB" w:rsidRPr="00E62F35" w:rsidRDefault="00D728EB" w:rsidP="00D728EB">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1</w:t>
      </w:r>
      <w:r w:rsidRPr="00E62F35">
        <w:rPr>
          <w:rFonts w:ascii="Times New Roman" w:hAnsi="Times New Roman" w:cs="Times New Roman"/>
          <w:sz w:val="24"/>
          <w:szCs w:val="24"/>
          <w:u w:val="single"/>
          <w:vertAlign w:val="superscript"/>
        </w:rPr>
        <w:t>st</w:t>
      </w:r>
      <w:r w:rsidRPr="00E62F35">
        <w:rPr>
          <w:rFonts w:ascii="Times New Roman" w:hAnsi="Times New Roman" w:cs="Times New Roman"/>
          <w:sz w:val="24"/>
          <w:szCs w:val="24"/>
          <w:u w:val="single"/>
        </w:rPr>
        <w:t xml:space="preserve"> Participant</w:t>
      </w:r>
    </w:p>
    <w:p w14:paraId="7A4ADE4B" w14:textId="08076307" w:rsidR="00D728EB" w:rsidRPr="00E62F35" w:rsidRDefault="00D728EB" w:rsidP="00D728EB">
      <w:pPr>
        <w:pStyle w:val="NoSpacing"/>
        <w:rPr>
          <w:rFonts w:ascii="Times New Roman" w:hAnsi="Times New Roman" w:cs="Times New Roman"/>
          <w:i/>
          <w:sz w:val="24"/>
          <w:szCs w:val="24"/>
        </w:rPr>
      </w:pPr>
      <w:del w:id="169" w:author="John David N. Dionisio" w:date="2013-10-07T21:37:00Z">
        <w:r w:rsidRPr="00E62F35" w:rsidDel="00914B1B">
          <w:rPr>
            <w:rFonts w:ascii="Times New Roman" w:hAnsi="Times New Roman" w:cs="Times New Roman"/>
            <w:i/>
            <w:sz w:val="24"/>
            <w:szCs w:val="24"/>
          </w:rPr>
          <w:delText>ITunes</w:delText>
        </w:r>
      </w:del>
      <w:proofErr w:type="gramStart"/>
      <w:ins w:id="170" w:author="John David N. Dionisio" w:date="2013-10-07T21:37:00Z">
        <w:r w:rsidR="00914B1B">
          <w:rPr>
            <w:rFonts w:ascii="Times New Roman" w:hAnsi="Times New Roman" w:cs="Times New Roman"/>
            <w:i/>
            <w:sz w:val="24"/>
            <w:szCs w:val="24"/>
          </w:rPr>
          <w:t>i</w:t>
        </w:r>
        <w:r w:rsidR="00914B1B" w:rsidRPr="00E62F35">
          <w:rPr>
            <w:rFonts w:ascii="Times New Roman" w:hAnsi="Times New Roman" w:cs="Times New Roman"/>
            <w:i/>
            <w:sz w:val="24"/>
            <w:szCs w:val="24"/>
          </w:rPr>
          <w:t>Tunes</w:t>
        </w:r>
      </w:ins>
      <w:proofErr w:type="gramEnd"/>
    </w:p>
    <w:p w14:paraId="253EEF37" w14:textId="5A8E2414" w:rsidR="00D728EB" w:rsidRPr="00E62F35" w:rsidRDefault="00485975" w:rsidP="00D728EB">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used </w:t>
      </w:r>
      <w:del w:id="171" w:author="John David N. Dionisio" w:date="2013-10-07T21:37:00Z">
        <w:r w:rsidRPr="00E62F35" w:rsidDel="00914B1B">
          <w:rPr>
            <w:rFonts w:ascii="Times New Roman" w:hAnsi="Times New Roman" w:cs="Times New Roman"/>
            <w:sz w:val="24"/>
            <w:szCs w:val="24"/>
          </w:rPr>
          <w:delText xml:space="preserve">ITunes </w:delText>
        </w:r>
      </w:del>
      <w:ins w:id="172" w:author="John David N. Dionisio" w:date="2013-10-07T21:37:00Z">
        <w:r w:rsidR="00914B1B">
          <w:rPr>
            <w:rFonts w:ascii="Times New Roman" w:hAnsi="Times New Roman" w:cs="Times New Roman"/>
            <w:sz w:val="24"/>
            <w:szCs w:val="24"/>
          </w:rPr>
          <w:t>i</w:t>
        </w:r>
        <w:r w:rsidR="00914B1B"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first and easily found the “Add to Library” and was a</w:t>
      </w:r>
      <w:r w:rsidR="002A7969" w:rsidRPr="00E62F35">
        <w:rPr>
          <w:rFonts w:ascii="Times New Roman" w:hAnsi="Times New Roman" w:cs="Times New Roman"/>
          <w:sz w:val="24"/>
          <w:szCs w:val="24"/>
        </w:rPr>
        <w:t>ble to import the songs quickly.</w:t>
      </w:r>
    </w:p>
    <w:p w14:paraId="7A6BD024" w14:textId="075AF95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485975" w:rsidRPr="00E62F35">
        <w:rPr>
          <w:rFonts w:ascii="Times New Roman" w:hAnsi="Times New Roman" w:cs="Times New Roman"/>
          <w:sz w:val="24"/>
          <w:szCs w:val="24"/>
        </w:rPr>
        <w:t xml:space="preserve">Used </w:t>
      </w:r>
      <w:del w:id="173" w:author="John David N. Dionisio" w:date="2013-10-07T21:38:00Z">
        <w:r w:rsidR="00485975" w:rsidRPr="00E62F35" w:rsidDel="00914B1B">
          <w:rPr>
            <w:rFonts w:ascii="Times New Roman" w:hAnsi="Times New Roman" w:cs="Times New Roman"/>
            <w:sz w:val="24"/>
            <w:szCs w:val="24"/>
          </w:rPr>
          <w:delText xml:space="preserve">ITunes </w:delText>
        </w:r>
      </w:del>
      <w:ins w:id="174" w:author="John David N. Dionisio" w:date="2013-10-07T21:38:00Z">
        <w:r w:rsidR="00914B1B">
          <w:rPr>
            <w:rFonts w:ascii="Times New Roman" w:hAnsi="Times New Roman" w:cs="Times New Roman"/>
            <w:sz w:val="24"/>
            <w:szCs w:val="24"/>
          </w:rPr>
          <w:t>i</w:t>
        </w:r>
        <w:r w:rsidR="00914B1B" w:rsidRPr="00E62F35">
          <w:rPr>
            <w:rFonts w:ascii="Times New Roman" w:hAnsi="Times New Roman" w:cs="Times New Roman"/>
            <w:sz w:val="24"/>
            <w:szCs w:val="24"/>
          </w:rPr>
          <w:t xml:space="preserve">Tunes </w:t>
        </w:r>
      </w:ins>
      <w:r w:rsidR="00485975" w:rsidRPr="00E62F35">
        <w:rPr>
          <w:rFonts w:ascii="Times New Roman" w:hAnsi="Times New Roman" w:cs="Times New Roman"/>
          <w:sz w:val="24"/>
          <w:szCs w:val="24"/>
        </w:rPr>
        <w:t>before</w:t>
      </w:r>
    </w:p>
    <w:p w14:paraId="151CFA01" w14:textId="2046A88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Used </w:t>
      </w:r>
      <w:del w:id="175" w:author="John David N. Dionisio" w:date="2013-10-07T21:38:00Z">
        <w:r w:rsidRPr="00E62F35" w:rsidDel="00914B1B">
          <w:rPr>
            <w:rFonts w:ascii="Times New Roman" w:hAnsi="Times New Roman" w:cs="Times New Roman"/>
            <w:sz w:val="24"/>
            <w:szCs w:val="24"/>
          </w:rPr>
          <w:delText xml:space="preserve">ITunes </w:delText>
        </w:r>
      </w:del>
      <w:ins w:id="176" w:author="John David N. Dionisio" w:date="2013-10-07T21:38:00Z">
        <w:r w:rsidR="00914B1B">
          <w:rPr>
            <w:rFonts w:ascii="Times New Roman" w:hAnsi="Times New Roman" w:cs="Times New Roman"/>
            <w:sz w:val="24"/>
            <w:szCs w:val="24"/>
          </w:rPr>
          <w:t>i</w:t>
        </w:r>
        <w:r w:rsidR="00914B1B"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before</w:t>
      </w:r>
    </w:p>
    <w:p w14:paraId="13AFB4D5"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Took about 3 minutes</w:t>
      </w:r>
    </w:p>
    <w:p w14:paraId="56B91942"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 errors</w:t>
      </w:r>
    </w:p>
    <w:p w14:paraId="160AD691"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485975" w:rsidRPr="00E62F35">
        <w:rPr>
          <w:rFonts w:ascii="Times New Roman" w:hAnsi="Times New Roman" w:cs="Times New Roman"/>
          <w:sz w:val="24"/>
          <w:szCs w:val="24"/>
        </w:rPr>
        <w:t xml:space="preserve"> 10</w:t>
      </w:r>
      <w:r w:rsidRPr="00E62F35">
        <w:rPr>
          <w:rFonts w:ascii="Times New Roman" w:hAnsi="Times New Roman" w:cs="Times New Roman"/>
          <w:sz w:val="24"/>
          <w:szCs w:val="24"/>
        </w:rPr>
        <w:t xml:space="preserve"> out of 10</w:t>
      </w:r>
    </w:p>
    <w:p w14:paraId="38D62722" w14:textId="77777777" w:rsidR="00D728EB" w:rsidRPr="00E62F35" w:rsidRDefault="00D728EB" w:rsidP="00D728EB">
      <w:pPr>
        <w:pStyle w:val="NoSpacing"/>
        <w:rPr>
          <w:rFonts w:ascii="Times New Roman" w:hAnsi="Times New Roman" w:cs="Times New Roman"/>
          <w:sz w:val="24"/>
          <w:szCs w:val="24"/>
        </w:rPr>
      </w:pPr>
    </w:p>
    <w:p w14:paraId="0AA80E82" w14:textId="77777777" w:rsidR="00D728EB" w:rsidRPr="00E62F35" w:rsidRDefault="00D728EB" w:rsidP="00D728EB">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6C414BD1" w14:textId="77777777" w:rsidR="00485975" w:rsidRPr="00E62F35" w:rsidRDefault="00485975" w:rsidP="00D728EB">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The participant used Spotify second and found it a bit more complicated. It was harder to find how to import the songs for this user. Once the user found out how </w:t>
      </w:r>
      <w:r w:rsidR="00E62F35" w:rsidRPr="00E62F35">
        <w:rPr>
          <w:rFonts w:ascii="Times New Roman" w:hAnsi="Times New Roman" w:cs="Times New Roman"/>
          <w:sz w:val="24"/>
          <w:szCs w:val="24"/>
        </w:rPr>
        <w:t>it’s</w:t>
      </w:r>
      <w:r w:rsidRPr="00E62F35">
        <w:rPr>
          <w:rFonts w:ascii="Times New Roman" w:hAnsi="Times New Roman" w:cs="Times New Roman"/>
          <w:sz w:val="24"/>
          <w:szCs w:val="24"/>
        </w:rPr>
        <w:t xml:space="preserve"> done the task was completed in 7 minutes.</w:t>
      </w:r>
    </w:p>
    <w:p w14:paraId="200692C7"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485975" w:rsidRPr="00E62F35">
        <w:rPr>
          <w:rFonts w:ascii="Times New Roman" w:hAnsi="Times New Roman" w:cs="Times New Roman"/>
          <w:sz w:val="24"/>
          <w:szCs w:val="24"/>
        </w:rPr>
        <w:t>Was a little more complicated as it wasn’</w:t>
      </w:r>
      <w:r w:rsidR="00B870C5" w:rsidRPr="00E62F35">
        <w:rPr>
          <w:rFonts w:ascii="Times New Roman" w:hAnsi="Times New Roman" w:cs="Times New Roman"/>
          <w:sz w:val="24"/>
          <w:szCs w:val="24"/>
        </w:rPr>
        <w:t>t in plain sight</w:t>
      </w:r>
      <w:r w:rsidR="00485975" w:rsidRPr="00E62F35">
        <w:rPr>
          <w:rFonts w:ascii="Times New Roman" w:hAnsi="Times New Roman" w:cs="Times New Roman"/>
          <w:sz w:val="24"/>
          <w:szCs w:val="24"/>
        </w:rPr>
        <w:t xml:space="preserve"> how to import songs</w:t>
      </w:r>
    </w:p>
    <w:p w14:paraId="3739ADE4" w14:textId="38BC92CF"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77" w:author="John David N. Dionisio" w:date="2013-10-07T21:38:00Z">
        <w:r w:rsidRPr="00E62F35" w:rsidDel="00914B1B">
          <w:rPr>
            <w:rFonts w:ascii="Times New Roman" w:hAnsi="Times New Roman" w:cs="Times New Roman"/>
            <w:sz w:val="24"/>
            <w:szCs w:val="24"/>
          </w:rPr>
          <w:delText>Memorability</w:delText>
        </w:r>
      </w:del>
      <w:ins w:id="178" w:author="John David N. Dionisio" w:date="2013-10-07T21:38:00Z">
        <w:r w:rsidR="00914B1B">
          <w:rPr>
            <w:rFonts w:ascii="Times New Roman" w:hAnsi="Times New Roman" w:cs="Times New Roman"/>
            <w:sz w:val="24"/>
            <w:szCs w:val="24"/>
          </w:rPr>
          <w:t>m</w:t>
        </w:r>
        <w:r w:rsidR="00914B1B" w:rsidRPr="00E62F35">
          <w:rPr>
            <w:rFonts w:ascii="Times New Roman" w:hAnsi="Times New Roman" w:cs="Times New Roman"/>
            <w:sz w:val="24"/>
            <w:szCs w:val="24"/>
          </w:rPr>
          <w:t>emorability</w:t>
        </w:r>
      </w:ins>
    </w:p>
    <w:p w14:paraId="3AD0D640"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485975" w:rsidRPr="00E62F35">
        <w:rPr>
          <w:rFonts w:ascii="Times New Roman" w:hAnsi="Times New Roman" w:cs="Times New Roman"/>
          <w:sz w:val="24"/>
          <w:szCs w:val="24"/>
        </w:rPr>
        <w:t>7 minutes</w:t>
      </w:r>
    </w:p>
    <w:p w14:paraId="78B82798"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4BD3E3F6"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w:t>
      </w:r>
      <w:r w:rsidR="00F7107C" w:rsidRPr="00E62F35">
        <w:rPr>
          <w:rFonts w:ascii="Times New Roman" w:hAnsi="Times New Roman" w:cs="Times New Roman"/>
          <w:sz w:val="24"/>
          <w:szCs w:val="24"/>
        </w:rPr>
        <w:t xml:space="preserve"> 6</w:t>
      </w:r>
      <w:r w:rsidRPr="00E62F35">
        <w:rPr>
          <w:rFonts w:ascii="Times New Roman" w:hAnsi="Times New Roman" w:cs="Times New Roman"/>
          <w:sz w:val="24"/>
          <w:szCs w:val="24"/>
        </w:rPr>
        <w:t xml:space="preserve"> out of 10</w:t>
      </w:r>
    </w:p>
    <w:p w14:paraId="1ADD2405" w14:textId="77777777" w:rsidR="00D728EB" w:rsidRPr="00E62F35" w:rsidRDefault="00D728EB" w:rsidP="00D728EB">
      <w:pPr>
        <w:pStyle w:val="NoSpacing"/>
        <w:rPr>
          <w:rFonts w:ascii="Times New Roman" w:hAnsi="Times New Roman" w:cs="Times New Roman"/>
          <w:b/>
          <w:sz w:val="24"/>
          <w:szCs w:val="24"/>
        </w:rPr>
      </w:pPr>
    </w:p>
    <w:p w14:paraId="30BB8A84" w14:textId="77777777" w:rsidR="00D728EB" w:rsidRPr="00E62F35" w:rsidRDefault="00D728EB" w:rsidP="00D728EB">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25BDB45C" w14:textId="77777777" w:rsidR="00D728EB" w:rsidRPr="00E62F35" w:rsidRDefault="00D728EB" w:rsidP="00D728EB">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Google Music was </w:t>
      </w:r>
      <w:r w:rsidR="00FF5C7F" w:rsidRPr="00E62F35">
        <w:rPr>
          <w:rFonts w:ascii="Times New Roman" w:hAnsi="Times New Roman" w:cs="Times New Roman"/>
          <w:sz w:val="24"/>
          <w:szCs w:val="24"/>
        </w:rPr>
        <w:t>very complicated for this user. It is not clear at all how to add music to the program for this user. Errors were committed mostly to try and find how it is music is imported. Once it was figured out, the user took 20 minutes to do all the work.</w:t>
      </w:r>
    </w:p>
    <w:p w14:paraId="79BCEF0E" w14:textId="6245C42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FF5C7F" w:rsidRPr="00E62F35">
        <w:rPr>
          <w:rFonts w:ascii="Times New Roman" w:hAnsi="Times New Roman" w:cs="Times New Roman"/>
          <w:sz w:val="24"/>
          <w:szCs w:val="24"/>
        </w:rPr>
        <w:t xml:space="preserve">Very </w:t>
      </w:r>
      <w:del w:id="179" w:author="John David N. Dionisio" w:date="2013-10-07T21:38:00Z">
        <w:r w:rsidR="00FF5C7F" w:rsidRPr="00E62F35" w:rsidDel="00914B1B">
          <w:rPr>
            <w:rFonts w:ascii="Times New Roman" w:hAnsi="Times New Roman" w:cs="Times New Roman"/>
            <w:sz w:val="24"/>
            <w:szCs w:val="24"/>
          </w:rPr>
          <w:delText xml:space="preserve">Slow </w:delText>
        </w:r>
      </w:del>
      <w:ins w:id="180" w:author="John David N. Dionisio" w:date="2013-10-07T21:38:00Z">
        <w:r w:rsidR="00914B1B">
          <w:rPr>
            <w:rFonts w:ascii="Times New Roman" w:hAnsi="Times New Roman" w:cs="Times New Roman"/>
            <w:sz w:val="24"/>
            <w:szCs w:val="24"/>
          </w:rPr>
          <w:t>s</w:t>
        </w:r>
        <w:r w:rsidR="00914B1B" w:rsidRPr="00E62F35">
          <w:rPr>
            <w:rFonts w:ascii="Times New Roman" w:hAnsi="Times New Roman" w:cs="Times New Roman"/>
            <w:sz w:val="24"/>
            <w:szCs w:val="24"/>
          </w:rPr>
          <w:t xml:space="preserve">low </w:t>
        </w:r>
      </w:ins>
      <w:r w:rsidR="00FF5C7F" w:rsidRPr="00E62F35">
        <w:rPr>
          <w:rFonts w:ascii="Times New Roman" w:hAnsi="Times New Roman" w:cs="Times New Roman"/>
          <w:sz w:val="24"/>
          <w:szCs w:val="24"/>
        </w:rPr>
        <w:t xml:space="preserve">and </w:t>
      </w:r>
      <w:del w:id="181" w:author="John David N. Dionisio" w:date="2013-10-07T21:38:00Z">
        <w:r w:rsidR="00FF5C7F" w:rsidRPr="00E62F35" w:rsidDel="00914B1B">
          <w:rPr>
            <w:rFonts w:ascii="Times New Roman" w:hAnsi="Times New Roman" w:cs="Times New Roman"/>
            <w:sz w:val="24"/>
            <w:szCs w:val="24"/>
          </w:rPr>
          <w:delText xml:space="preserve">Very </w:delText>
        </w:r>
      </w:del>
      <w:ins w:id="182" w:author="John David N. Dionisio" w:date="2013-10-07T21:38:00Z">
        <w:r w:rsidR="00914B1B">
          <w:rPr>
            <w:rFonts w:ascii="Times New Roman" w:hAnsi="Times New Roman" w:cs="Times New Roman"/>
            <w:sz w:val="24"/>
            <w:szCs w:val="24"/>
          </w:rPr>
          <w:t>v</w:t>
        </w:r>
        <w:r w:rsidR="00914B1B" w:rsidRPr="00E62F35">
          <w:rPr>
            <w:rFonts w:ascii="Times New Roman" w:hAnsi="Times New Roman" w:cs="Times New Roman"/>
            <w:sz w:val="24"/>
            <w:szCs w:val="24"/>
          </w:rPr>
          <w:t xml:space="preserve">ery </w:t>
        </w:r>
      </w:ins>
      <w:del w:id="183" w:author="John David N. Dionisio" w:date="2013-10-07T21:38:00Z">
        <w:r w:rsidR="00FF5C7F" w:rsidRPr="00E62F35" w:rsidDel="00914B1B">
          <w:rPr>
            <w:rFonts w:ascii="Times New Roman" w:hAnsi="Times New Roman" w:cs="Times New Roman"/>
            <w:sz w:val="24"/>
            <w:szCs w:val="24"/>
          </w:rPr>
          <w:delText>Difficult</w:delText>
        </w:r>
      </w:del>
      <w:ins w:id="184" w:author="John David N. Dionisio" w:date="2013-10-07T21:38:00Z">
        <w:r w:rsidR="00914B1B">
          <w:rPr>
            <w:rFonts w:ascii="Times New Roman" w:hAnsi="Times New Roman" w:cs="Times New Roman"/>
            <w:sz w:val="24"/>
            <w:szCs w:val="24"/>
          </w:rPr>
          <w:t>d</w:t>
        </w:r>
        <w:r w:rsidR="00914B1B" w:rsidRPr="00E62F35">
          <w:rPr>
            <w:rFonts w:ascii="Times New Roman" w:hAnsi="Times New Roman" w:cs="Times New Roman"/>
            <w:sz w:val="24"/>
            <w:szCs w:val="24"/>
          </w:rPr>
          <w:t>ifficult</w:t>
        </w:r>
      </w:ins>
    </w:p>
    <w:p w14:paraId="602BF0C8" w14:textId="214543CB"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85" w:author="John David N. Dionisio" w:date="2013-10-07T21:38:00Z">
        <w:r w:rsidRPr="00E62F35" w:rsidDel="00914B1B">
          <w:rPr>
            <w:rFonts w:ascii="Times New Roman" w:hAnsi="Times New Roman" w:cs="Times New Roman"/>
            <w:sz w:val="24"/>
            <w:szCs w:val="24"/>
          </w:rPr>
          <w:delText>M</w:delText>
        </w:r>
      </w:del>
      <w:ins w:id="186" w:author="John David N. Dionisio" w:date="2013-10-07T21:38:00Z">
        <w:r w:rsidR="00914B1B">
          <w:rPr>
            <w:rFonts w:ascii="Times New Roman" w:hAnsi="Times New Roman" w:cs="Times New Roman"/>
            <w:sz w:val="24"/>
            <w:szCs w:val="24"/>
          </w:rPr>
          <w:t>m</w:t>
        </w:r>
      </w:ins>
      <w:r w:rsidRPr="00E62F35">
        <w:rPr>
          <w:rFonts w:ascii="Times New Roman" w:hAnsi="Times New Roman" w:cs="Times New Roman"/>
          <w:sz w:val="24"/>
          <w:szCs w:val="24"/>
        </w:rPr>
        <w:t>emorability</w:t>
      </w:r>
    </w:p>
    <w:p w14:paraId="10C11CE0"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Slower than others</w:t>
      </w:r>
    </w:p>
    <w:p w14:paraId="5B7D6649"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FF5C7F" w:rsidRPr="00E62F35">
        <w:rPr>
          <w:rFonts w:ascii="Times New Roman" w:hAnsi="Times New Roman" w:cs="Times New Roman"/>
          <w:sz w:val="24"/>
          <w:szCs w:val="24"/>
        </w:rPr>
        <w:t xml:space="preserve">Multiple errors through finding out </w:t>
      </w:r>
    </w:p>
    <w:p w14:paraId="74C9DF19" w14:textId="77777777" w:rsidR="00D728EB" w:rsidRPr="00E62F35" w:rsidRDefault="00D728EB" w:rsidP="00D728EB">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Satisfaction</w:t>
      </w:r>
      <w:r w:rsidR="00FF5C7F" w:rsidRPr="00E62F35">
        <w:rPr>
          <w:rFonts w:ascii="Times New Roman" w:hAnsi="Times New Roman" w:cs="Times New Roman"/>
          <w:sz w:val="24"/>
          <w:szCs w:val="24"/>
        </w:rPr>
        <w:t>: 2</w:t>
      </w:r>
      <w:r w:rsidRPr="00E62F35">
        <w:rPr>
          <w:rFonts w:ascii="Times New Roman" w:hAnsi="Times New Roman" w:cs="Times New Roman"/>
          <w:sz w:val="24"/>
          <w:szCs w:val="24"/>
        </w:rPr>
        <w:t xml:space="preserve"> out of 10</w:t>
      </w:r>
    </w:p>
    <w:p w14:paraId="7F80C773" w14:textId="77777777" w:rsidR="00D728EB" w:rsidRPr="00E62F35" w:rsidRDefault="00D728EB" w:rsidP="00461B97">
      <w:pPr>
        <w:pStyle w:val="NoSpacing"/>
        <w:rPr>
          <w:rFonts w:ascii="Times New Roman" w:hAnsi="Times New Roman" w:cs="Times New Roman"/>
          <w:sz w:val="24"/>
          <w:szCs w:val="24"/>
        </w:rPr>
      </w:pPr>
    </w:p>
    <w:p w14:paraId="0A709346" w14:textId="77777777" w:rsidR="002A7969" w:rsidRPr="00E62F35" w:rsidRDefault="002A7969" w:rsidP="002A7969">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2</w:t>
      </w:r>
      <w:r w:rsidRPr="00E62F35">
        <w:rPr>
          <w:rFonts w:ascii="Times New Roman" w:hAnsi="Times New Roman" w:cs="Times New Roman"/>
          <w:sz w:val="24"/>
          <w:szCs w:val="24"/>
          <w:u w:val="single"/>
          <w:vertAlign w:val="superscript"/>
        </w:rPr>
        <w:t>nd</w:t>
      </w:r>
      <w:r w:rsidRPr="00E62F35">
        <w:rPr>
          <w:rFonts w:ascii="Times New Roman" w:hAnsi="Times New Roman" w:cs="Times New Roman"/>
          <w:sz w:val="24"/>
          <w:szCs w:val="24"/>
          <w:u w:val="single"/>
        </w:rPr>
        <w:t xml:space="preserve"> Participant</w:t>
      </w:r>
    </w:p>
    <w:p w14:paraId="1BCE87B9" w14:textId="3F5FAF1C" w:rsidR="002A7969" w:rsidRPr="00E62F35" w:rsidRDefault="002A7969" w:rsidP="002A7969">
      <w:pPr>
        <w:pStyle w:val="NoSpacing"/>
        <w:rPr>
          <w:rFonts w:ascii="Times New Roman" w:hAnsi="Times New Roman" w:cs="Times New Roman"/>
          <w:i/>
          <w:sz w:val="24"/>
          <w:szCs w:val="24"/>
        </w:rPr>
      </w:pPr>
      <w:del w:id="187" w:author="John David N. Dionisio" w:date="2013-10-07T21:38:00Z">
        <w:r w:rsidRPr="00E62F35" w:rsidDel="00914B1B">
          <w:rPr>
            <w:rFonts w:ascii="Times New Roman" w:hAnsi="Times New Roman" w:cs="Times New Roman"/>
            <w:i/>
            <w:sz w:val="24"/>
            <w:szCs w:val="24"/>
          </w:rPr>
          <w:delText>ITunes</w:delText>
        </w:r>
      </w:del>
      <w:proofErr w:type="gramStart"/>
      <w:ins w:id="188" w:author="John David N. Dionisio" w:date="2013-10-07T21:38:00Z">
        <w:r w:rsidR="00914B1B">
          <w:rPr>
            <w:rFonts w:ascii="Times New Roman" w:hAnsi="Times New Roman" w:cs="Times New Roman"/>
            <w:i/>
            <w:sz w:val="24"/>
            <w:szCs w:val="24"/>
          </w:rPr>
          <w:t>i</w:t>
        </w:r>
        <w:r w:rsidR="00914B1B" w:rsidRPr="00E62F35">
          <w:rPr>
            <w:rFonts w:ascii="Times New Roman" w:hAnsi="Times New Roman" w:cs="Times New Roman"/>
            <w:i/>
            <w:sz w:val="24"/>
            <w:szCs w:val="24"/>
          </w:rPr>
          <w:t>Tunes</w:t>
        </w:r>
      </w:ins>
      <w:proofErr w:type="gramEnd"/>
    </w:p>
    <w:p w14:paraId="5D398CE3" w14:textId="449E13DF" w:rsidR="002A7969" w:rsidRPr="00E62F35" w:rsidRDefault="002A7969" w:rsidP="002A7969">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used </w:t>
      </w:r>
      <w:del w:id="189" w:author="John David N. Dionisio" w:date="2013-10-07T21:39:00Z">
        <w:r w:rsidRPr="00E62F35" w:rsidDel="00914B1B">
          <w:rPr>
            <w:rFonts w:ascii="Times New Roman" w:hAnsi="Times New Roman" w:cs="Times New Roman"/>
            <w:sz w:val="24"/>
            <w:szCs w:val="24"/>
          </w:rPr>
          <w:delText xml:space="preserve">ITunes </w:delText>
        </w:r>
      </w:del>
      <w:ins w:id="190" w:author="John David N. Dionisio" w:date="2013-10-07T21:39:00Z">
        <w:r w:rsidR="00914B1B">
          <w:rPr>
            <w:rFonts w:ascii="Times New Roman" w:hAnsi="Times New Roman" w:cs="Times New Roman"/>
            <w:sz w:val="24"/>
            <w:szCs w:val="24"/>
          </w:rPr>
          <w:t>i</w:t>
        </w:r>
        <w:r w:rsidR="00914B1B"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 xml:space="preserve">first and also used </w:t>
      </w:r>
      <w:del w:id="191" w:author="John David N. Dionisio" w:date="2013-10-07T21:39:00Z">
        <w:r w:rsidRPr="00E62F35" w:rsidDel="00914B1B">
          <w:rPr>
            <w:rFonts w:ascii="Times New Roman" w:hAnsi="Times New Roman" w:cs="Times New Roman"/>
            <w:sz w:val="24"/>
            <w:szCs w:val="24"/>
          </w:rPr>
          <w:delText xml:space="preserve">the </w:delText>
        </w:r>
      </w:del>
      <w:r w:rsidRPr="00E62F35">
        <w:rPr>
          <w:rFonts w:ascii="Times New Roman" w:hAnsi="Times New Roman" w:cs="Times New Roman"/>
          <w:sz w:val="24"/>
          <w:szCs w:val="24"/>
        </w:rPr>
        <w:t>“</w:t>
      </w:r>
      <w:del w:id="192" w:author="John David N. Dionisio" w:date="2013-10-07T21:39:00Z">
        <w:r w:rsidRPr="00E62F35" w:rsidDel="00914B1B">
          <w:rPr>
            <w:rFonts w:ascii="Times New Roman" w:hAnsi="Times New Roman" w:cs="Times New Roman"/>
            <w:sz w:val="24"/>
            <w:szCs w:val="24"/>
          </w:rPr>
          <w:delText xml:space="preserve">add </w:delText>
        </w:r>
      </w:del>
      <w:ins w:id="193" w:author="John David N. Dionisio" w:date="2013-10-07T21:39:00Z">
        <w:r w:rsidR="00914B1B">
          <w:rPr>
            <w:rFonts w:ascii="Times New Roman" w:hAnsi="Times New Roman" w:cs="Times New Roman"/>
            <w:sz w:val="24"/>
            <w:szCs w:val="24"/>
          </w:rPr>
          <w:t>A</w:t>
        </w:r>
        <w:r w:rsidR="00914B1B" w:rsidRPr="00E62F35">
          <w:rPr>
            <w:rFonts w:ascii="Times New Roman" w:hAnsi="Times New Roman" w:cs="Times New Roman"/>
            <w:sz w:val="24"/>
            <w:szCs w:val="24"/>
          </w:rPr>
          <w:t xml:space="preserve">dd </w:t>
        </w:r>
      </w:ins>
      <w:r w:rsidRPr="00E62F35">
        <w:rPr>
          <w:rFonts w:ascii="Times New Roman" w:hAnsi="Times New Roman" w:cs="Times New Roman"/>
          <w:sz w:val="24"/>
          <w:szCs w:val="24"/>
        </w:rPr>
        <w:t xml:space="preserve">to </w:t>
      </w:r>
      <w:del w:id="194" w:author="John David N. Dionisio" w:date="2013-10-07T21:39:00Z">
        <w:r w:rsidRPr="00E62F35" w:rsidDel="00914B1B">
          <w:rPr>
            <w:rFonts w:ascii="Times New Roman" w:hAnsi="Times New Roman" w:cs="Times New Roman"/>
            <w:sz w:val="24"/>
            <w:szCs w:val="24"/>
          </w:rPr>
          <w:delText>library</w:delText>
        </w:r>
      </w:del>
      <w:ins w:id="195" w:author="John David N. Dionisio" w:date="2013-10-07T21:39:00Z">
        <w:r w:rsidR="00914B1B">
          <w:rPr>
            <w:rFonts w:ascii="Times New Roman" w:hAnsi="Times New Roman" w:cs="Times New Roman"/>
            <w:sz w:val="24"/>
            <w:szCs w:val="24"/>
          </w:rPr>
          <w:t>L</w:t>
        </w:r>
        <w:r w:rsidR="00914B1B" w:rsidRPr="00E62F35">
          <w:rPr>
            <w:rFonts w:ascii="Times New Roman" w:hAnsi="Times New Roman" w:cs="Times New Roman"/>
            <w:sz w:val="24"/>
            <w:szCs w:val="24"/>
          </w:rPr>
          <w:t>ibrary</w:t>
        </w:r>
      </w:ins>
      <w:r w:rsidRPr="00E62F35">
        <w:rPr>
          <w:rFonts w:ascii="Times New Roman" w:hAnsi="Times New Roman" w:cs="Times New Roman"/>
          <w:sz w:val="24"/>
          <w:szCs w:val="24"/>
        </w:rPr>
        <w:t>” and imported songs in about a minute.</w:t>
      </w:r>
    </w:p>
    <w:p w14:paraId="03DEC1A7" w14:textId="6561B2C2" w:rsidR="002A7969" w:rsidRPr="00E62F35" w:rsidRDefault="002A7969" w:rsidP="002A7969">
      <w:pPr>
        <w:pStyle w:val="NoSpacing"/>
        <w:numPr>
          <w:ilvl w:val="0"/>
          <w:numId w:val="5"/>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Very fast to </w:t>
      </w:r>
      <w:del w:id="196" w:author="John David N. Dionisio" w:date="2013-10-07T21:39:00Z">
        <w:r w:rsidRPr="00E62F35" w:rsidDel="00914B1B">
          <w:rPr>
            <w:rFonts w:ascii="Times New Roman" w:hAnsi="Times New Roman" w:cs="Times New Roman"/>
            <w:sz w:val="24"/>
            <w:szCs w:val="24"/>
          </w:rPr>
          <w:delText>Learn</w:delText>
        </w:r>
      </w:del>
      <w:ins w:id="197" w:author="John David N. Dionisio" w:date="2013-10-07T21:39:00Z">
        <w:r w:rsidR="00914B1B">
          <w:rPr>
            <w:rFonts w:ascii="Times New Roman" w:hAnsi="Times New Roman" w:cs="Times New Roman"/>
            <w:sz w:val="24"/>
            <w:szCs w:val="24"/>
          </w:rPr>
          <w:t>l</w:t>
        </w:r>
        <w:r w:rsidR="00914B1B" w:rsidRPr="00E62F35">
          <w:rPr>
            <w:rFonts w:ascii="Times New Roman" w:hAnsi="Times New Roman" w:cs="Times New Roman"/>
            <w:sz w:val="24"/>
            <w:szCs w:val="24"/>
          </w:rPr>
          <w:t>earn</w:t>
        </w:r>
      </w:ins>
    </w:p>
    <w:p w14:paraId="13B7C756" w14:textId="41BC24E1"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198" w:author="John David N. Dionisio" w:date="2013-10-07T21:39:00Z">
        <w:r w:rsidRPr="00E62F35" w:rsidDel="00914B1B">
          <w:rPr>
            <w:rFonts w:ascii="Times New Roman" w:hAnsi="Times New Roman" w:cs="Times New Roman"/>
            <w:sz w:val="24"/>
            <w:szCs w:val="24"/>
          </w:rPr>
          <w:delText>Memorability</w:delText>
        </w:r>
      </w:del>
      <w:ins w:id="199" w:author="John David N. Dionisio" w:date="2013-10-07T21:39:00Z">
        <w:r w:rsidR="00914B1B">
          <w:rPr>
            <w:rFonts w:ascii="Times New Roman" w:hAnsi="Times New Roman" w:cs="Times New Roman"/>
            <w:sz w:val="24"/>
            <w:szCs w:val="24"/>
          </w:rPr>
          <w:t>m</w:t>
        </w:r>
        <w:r w:rsidR="00914B1B" w:rsidRPr="00E62F35">
          <w:rPr>
            <w:rFonts w:ascii="Times New Roman" w:hAnsi="Times New Roman" w:cs="Times New Roman"/>
            <w:sz w:val="24"/>
            <w:szCs w:val="24"/>
          </w:rPr>
          <w:t>emorability</w:t>
        </w:r>
      </w:ins>
    </w:p>
    <w:p w14:paraId="0C66F368"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Very fast</w:t>
      </w:r>
    </w:p>
    <w:p w14:paraId="649482FE"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 errors</w:t>
      </w:r>
    </w:p>
    <w:p w14:paraId="30723C8A"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2989540C" w14:textId="77777777" w:rsidR="002A7969" w:rsidRPr="00E62F35" w:rsidRDefault="002A7969" w:rsidP="002A7969">
      <w:pPr>
        <w:pStyle w:val="NoSpacing"/>
        <w:rPr>
          <w:rFonts w:ascii="Times New Roman" w:hAnsi="Times New Roman" w:cs="Times New Roman"/>
          <w:sz w:val="24"/>
          <w:szCs w:val="24"/>
        </w:rPr>
      </w:pPr>
    </w:p>
    <w:p w14:paraId="146A2901" w14:textId="77777777" w:rsidR="002A7969" w:rsidRPr="00E62F35" w:rsidRDefault="002A7969" w:rsidP="002A7969">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47B3BA45" w14:textId="77777777" w:rsidR="00B870C5" w:rsidRPr="00E62F35" w:rsidRDefault="002A7969" w:rsidP="00B870C5">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The </w:t>
      </w:r>
      <w:r w:rsidR="00B870C5" w:rsidRPr="00E62F35">
        <w:rPr>
          <w:rFonts w:ascii="Times New Roman" w:hAnsi="Times New Roman" w:cs="Times New Roman"/>
          <w:sz w:val="24"/>
          <w:szCs w:val="24"/>
        </w:rPr>
        <w:t>participant used Spotify second. A little more complicated it took 8 minutes to import the songs as errors were made before finding out how to actually import the songs.</w:t>
      </w:r>
    </w:p>
    <w:p w14:paraId="54FDB7AA" w14:textId="77777777" w:rsidR="002A7969" w:rsidRPr="00E62F35" w:rsidRDefault="002A7969" w:rsidP="00B870C5">
      <w:pPr>
        <w:pStyle w:val="NoSpacing"/>
        <w:numPr>
          <w:ilvl w:val="0"/>
          <w:numId w:val="6"/>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Was a little more complicated as it wasn’</w:t>
      </w:r>
      <w:r w:rsidR="00B870C5" w:rsidRPr="00E62F35">
        <w:rPr>
          <w:rFonts w:ascii="Times New Roman" w:hAnsi="Times New Roman" w:cs="Times New Roman"/>
          <w:sz w:val="24"/>
          <w:szCs w:val="24"/>
        </w:rPr>
        <w:t>t in plain sight</w:t>
      </w:r>
      <w:r w:rsidRPr="00E62F35">
        <w:rPr>
          <w:rFonts w:ascii="Times New Roman" w:hAnsi="Times New Roman" w:cs="Times New Roman"/>
          <w:sz w:val="24"/>
          <w:szCs w:val="24"/>
        </w:rPr>
        <w:t xml:space="preserve"> how to import songs</w:t>
      </w:r>
    </w:p>
    <w:p w14:paraId="247BE35B" w14:textId="4342FE7D"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200" w:author="John David N. Dionisio" w:date="2013-10-07T21:39:00Z">
        <w:r w:rsidRPr="00E62F35" w:rsidDel="00914B1B">
          <w:rPr>
            <w:rFonts w:ascii="Times New Roman" w:hAnsi="Times New Roman" w:cs="Times New Roman"/>
            <w:sz w:val="24"/>
            <w:szCs w:val="24"/>
          </w:rPr>
          <w:delText>Memorability</w:delText>
        </w:r>
      </w:del>
      <w:ins w:id="201" w:author="John David N. Dionisio" w:date="2013-10-07T21:39:00Z">
        <w:r w:rsidR="00914B1B">
          <w:rPr>
            <w:rFonts w:ascii="Times New Roman" w:hAnsi="Times New Roman" w:cs="Times New Roman"/>
            <w:sz w:val="24"/>
            <w:szCs w:val="24"/>
          </w:rPr>
          <w:t>m</w:t>
        </w:r>
        <w:r w:rsidR="00914B1B" w:rsidRPr="00E62F35">
          <w:rPr>
            <w:rFonts w:ascii="Times New Roman" w:hAnsi="Times New Roman" w:cs="Times New Roman"/>
            <w:sz w:val="24"/>
            <w:szCs w:val="24"/>
          </w:rPr>
          <w:t>emorability</w:t>
        </w:r>
      </w:ins>
    </w:p>
    <w:p w14:paraId="3FCDD16E"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B870C5" w:rsidRPr="00E62F35">
        <w:rPr>
          <w:rFonts w:ascii="Times New Roman" w:hAnsi="Times New Roman" w:cs="Times New Roman"/>
          <w:sz w:val="24"/>
          <w:szCs w:val="24"/>
        </w:rPr>
        <w:t>8</w:t>
      </w:r>
      <w:r w:rsidRPr="00E62F35">
        <w:rPr>
          <w:rFonts w:ascii="Times New Roman" w:hAnsi="Times New Roman" w:cs="Times New Roman"/>
          <w:sz w:val="24"/>
          <w:szCs w:val="24"/>
        </w:rPr>
        <w:t xml:space="preserve"> minutes</w:t>
      </w:r>
    </w:p>
    <w:p w14:paraId="55E84BB7"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4BAD94C1"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6 out of 10</w:t>
      </w:r>
    </w:p>
    <w:p w14:paraId="5D3091D1" w14:textId="77777777" w:rsidR="002A7969" w:rsidRPr="00E62F35" w:rsidRDefault="002A7969" w:rsidP="002A7969">
      <w:pPr>
        <w:pStyle w:val="NoSpacing"/>
        <w:rPr>
          <w:rFonts w:ascii="Times New Roman" w:hAnsi="Times New Roman" w:cs="Times New Roman"/>
          <w:b/>
          <w:sz w:val="24"/>
          <w:szCs w:val="24"/>
        </w:rPr>
      </w:pPr>
    </w:p>
    <w:p w14:paraId="2B56F9BC" w14:textId="77777777" w:rsidR="002A7969" w:rsidRPr="00E62F35" w:rsidRDefault="002A7969" w:rsidP="002A7969">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42B76FF9" w14:textId="77777777" w:rsidR="00B870C5" w:rsidRPr="00E62F35" w:rsidRDefault="00B870C5" w:rsidP="00B870C5">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Again, </w:t>
      </w:r>
      <w:r w:rsidR="002A7969" w:rsidRPr="00E62F35">
        <w:rPr>
          <w:rFonts w:ascii="Times New Roman" w:hAnsi="Times New Roman" w:cs="Times New Roman"/>
          <w:sz w:val="24"/>
          <w:szCs w:val="24"/>
        </w:rPr>
        <w:t>Google Music was very complicated for this user</w:t>
      </w:r>
      <w:r w:rsidRPr="00E62F35">
        <w:rPr>
          <w:rFonts w:ascii="Times New Roman" w:hAnsi="Times New Roman" w:cs="Times New Roman"/>
          <w:sz w:val="24"/>
          <w:szCs w:val="24"/>
        </w:rPr>
        <w:t>. It took the user 14 minutes to complete the task as there was many errors done through the process.</w:t>
      </w:r>
    </w:p>
    <w:p w14:paraId="124F72A9" w14:textId="799034B4" w:rsidR="002A7969" w:rsidRPr="00E62F35" w:rsidRDefault="002A7969" w:rsidP="00B870C5">
      <w:pPr>
        <w:pStyle w:val="NoSpacing"/>
        <w:numPr>
          <w:ilvl w:val="0"/>
          <w:numId w:val="7"/>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Very </w:t>
      </w:r>
      <w:del w:id="202" w:author="John David N. Dionisio" w:date="2013-10-07T21:39:00Z">
        <w:r w:rsidRPr="00E62F35" w:rsidDel="00914B1B">
          <w:rPr>
            <w:rFonts w:ascii="Times New Roman" w:hAnsi="Times New Roman" w:cs="Times New Roman"/>
            <w:sz w:val="24"/>
            <w:szCs w:val="24"/>
          </w:rPr>
          <w:delText xml:space="preserve">Slow </w:delText>
        </w:r>
      </w:del>
      <w:ins w:id="203" w:author="John David N. Dionisio" w:date="2013-10-07T21:39:00Z">
        <w:r w:rsidR="00914B1B">
          <w:rPr>
            <w:rFonts w:ascii="Times New Roman" w:hAnsi="Times New Roman" w:cs="Times New Roman"/>
            <w:sz w:val="24"/>
            <w:szCs w:val="24"/>
          </w:rPr>
          <w:t>s</w:t>
        </w:r>
        <w:r w:rsidR="00914B1B" w:rsidRPr="00E62F35">
          <w:rPr>
            <w:rFonts w:ascii="Times New Roman" w:hAnsi="Times New Roman" w:cs="Times New Roman"/>
            <w:sz w:val="24"/>
            <w:szCs w:val="24"/>
          </w:rPr>
          <w:t xml:space="preserve">low </w:t>
        </w:r>
      </w:ins>
      <w:r w:rsidRPr="00E62F35">
        <w:rPr>
          <w:rFonts w:ascii="Times New Roman" w:hAnsi="Times New Roman" w:cs="Times New Roman"/>
          <w:sz w:val="24"/>
          <w:szCs w:val="24"/>
        </w:rPr>
        <w:t xml:space="preserve">and </w:t>
      </w:r>
      <w:del w:id="204" w:author="John David N. Dionisio" w:date="2013-10-07T21:40:00Z">
        <w:r w:rsidR="003016CA" w:rsidRPr="00E62F35" w:rsidDel="00914B1B">
          <w:rPr>
            <w:rFonts w:ascii="Times New Roman" w:hAnsi="Times New Roman" w:cs="Times New Roman"/>
            <w:sz w:val="24"/>
            <w:szCs w:val="24"/>
          </w:rPr>
          <w:delText xml:space="preserve">Very </w:delText>
        </w:r>
      </w:del>
      <w:ins w:id="205" w:author="John David N. Dionisio" w:date="2013-10-07T21:40:00Z">
        <w:r w:rsidR="00914B1B">
          <w:rPr>
            <w:rFonts w:ascii="Times New Roman" w:hAnsi="Times New Roman" w:cs="Times New Roman"/>
            <w:sz w:val="24"/>
            <w:szCs w:val="24"/>
          </w:rPr>
          <w:t>v</w:t>
        </w:r>
        <w:r w:rsidR="00914B1B" w:rsidRPr="00E62F35">
          <w:rPr>
            <w:rFonts w:ascii="Times New Roman" w:hAnsi="Times New Roman" w:cs="Times New Roman"/>
            <w:sz w:val="24"/>
            <w:szCs w:val="24"/>
          </w:rPr>
          <w:t xml:space="preserve">ery </w:t>
        </w:r>
      </w:ins>
      <w:del w:id="206" w:author="John David N. Dionisio" w:date="2013-10-07T21:40:00Z">
        <w:r w:rsidR="003016CA" w:rsidRPr="00E62F35" w:rsidDel="00914B1B">
          <w:rPr>
            <w:rFonts w:ascii="Times New Roman" w:hAnsi="Times New Roman" w:cs="Times New Roman"/>
            <w:sz w:val="24"/>
            <w:szCs w:val="24"/>
          </w:rPr>
          <w:delText>Difficult</w:delText>
        </w:r>
      </w:del>
      <w:ins w:id="207" w:author="John David N. Dionisio" w:date="2013-10-07T21:40:00Z">
        <w:r w:rsidR="00914B1B">
          <w:rPr>
            <w:rFonts w:ascii="Times New Roman" w:hAnsi="Times New Roman" w:cs="Times New Roman"/>
            <w:sz w:val="24"/>
            <w:szCs w:val="24"/>
          </w:rPr>
          <w:t>d</w:t>
        </w:r>
        <w:r w:rsidR="00914B1B" w:rsidRPr="00E62F35">
          <w:rPr>
            <w:rFonts w:ascii="Times New Roman" w:hAnsi="Times New Roman" w:cs="Times New Roman"/>
            <w:sz w:val="24"/>
            <w:szCs w:val="24"/>
          </w:rPr>
          <w:t>ifficult</w:t>
        </w:r>
      </w:ins>
    </w:p>
    <w:p w14:paraId="0CEE70A6" w14:textId="46DAFBE0"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208" w:author="John David N. Dionisio" w:date="2013-10-07T21:40:00Z">
        <w:r w:rsidRPr="00E62F35" w:rsidDel="00914B1B">
          <w:rPr>
            <w:rFonts w:ascii="Times New Roman" w:hAnsi="Times New Roman" w:cs="Times New Roman"/>
            <w:sz w:val="24"/>
            <w:szCs w:val="24"/>
          </w:rPr>
          <w:delText>Memorability</w:delText>
        </w:r>
      </w:del>
      <w:ins w:id="209" w:author="John David N. Dionisio" w:date="2013-10-07T21:40:00Z">
        <w:r w:rsidR="00914B1B">
          <w:rPr>
            <w:rFonts w:ascii="Times New Roman" w:hAnsi="Times New Roman" w:cs="Times New Roman"/>
            <w:sz w:val="24"/>
            <w:szCs w:val="24"/>
          </w:rPr>
          <w:t>m</w:t>
        </w:r>
        <w:r w:rsidR="00914B1B" w:rsidRPr="00E62F35">
          <w:rPr>
            <w:rFonts w:ascii="Times New Roman" w:hAnsi="Times New Roman" w:cs="Times New Roman"/>
            <w:sz w:val="24"/>
            <w:szCs w:val="24"/>
          </w:rPr>
          <w:t>emorability</w:t>
        </w:r>
      </w:ins>
    </w:p>
    <w:p w14:paraId="32644D13"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Slower than others</w:t>
      </w:r>
    </w:p>
    <w:p w14:paraId="4CED914B"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Multiple errors through finding out </w:t>
      </w:r>
    </w:p>
    <w:p w14:paraId="50EBB759" w14:textId="77777777" w:rsidR="002A7969" w:rsidRPr="00E62F35" w:rsidRDefault="002A7969" w:rsidP="002A7969">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3016CA" w:rsidRPr="00E62F35">
        <w:rPr>
          <w:rFonts w:ascii="Times New Roman" w:hAnsi="Times New Roman" w:cs="Times New Roman"/>
          <w:sz w:val="24"/>
          <w:szCs w:val="24"/>
        </w:rPr>
        <w:t>: 3</w:t>
      </w:r>
      <w:r w:rsidRPr="00E62F35">
        <w:rPr>
          <w:rFonts w:ascii="Times New Roman" w:hAnsi="Times New Roman" w:cs="Times New Roman"/>
          <w:sz w:val="24"/>
          <w:szCs w:val="24"/>
        </w:rPr>
        <w:t xml:space="preserve"> out of 10</w:t>
      </w:r>
    </w:p>
    <w:p w14:paraId="7DE5A7A5" w14:textId="77777777" w:rsidR="002A7969" w:rsidRPr="00E62F35" w:rsidRDefault="002A7969" w:rsidP="00461B97">
      <w:pPr>
        <w:pStyle w:val="NoSpacing"/>
        <w:rPr>
          <w:rFonts w:ascii="Times New Roman" w:hAnsi="Times New Roman" w:cs="Times New Roman"/>
          <w:sz w:val="24"/>
          <w:szCs w:val="24"/>
        </w:rPr>
      </w:pPr>
    </w:p>
    <w:p w14:paraId="6E5D6EBB" w14:textId="77777777" w:rsidR="007D1C64" w:rsidRPr="00E62F35" w:rsidRDefault="007D1C64" w:rsidP="007D1C64">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3</w:t>
      </w:r>
      <w:r w:rsidRPr="00E62F35">
        <w:rPr>
          <w:rFonts w:ascii="Times New Roman" w:hAnsi="Times New Roman" w:cs="Times New Roman"/>
          <w:sz w:val="24"/>
          <w:szCs w:val="24"/>
          <w:u w:val="single"/>
          <w:vertAlign w:val="superscript"/>
        </w:rPr>
        <w:t>rd</w:t>
      </w:r>
      <w:r w:rsidRPr="00E62F35">
        <w:rPr>
          <w:rFonts w:ascii="Times New Roman" w:hAnsi="Times New Roman" w:cs="Times New Roman"/>
          <w:sz w:val="24"/>
          <w:szCs w:val="24"/>
          <w:u w:val="single"/>
        </w:rPr>
        <w:t xml:space="preserve"> Participant</w:t>
      </w:r>
    </w:p>
    <w:p w14:paraId="116DFDA3" w14:textId="77777777" w:rsidR="007D1C64" w:rsidRPr="00E62F35" w:rsidRDefault="007D1C64" w:rsidP="007D1C64">
      <w:pPr>
        <w:pStyle w:val="NoSpacing"/>
        <w:rPr>
          <w:rFonts w:ascii="Times New Roman" w:hAnsi="Times New Roman" w:cs="Times New Roman"/>
          <w:i/>
          <w:sz w:val="24"/>
          <w:szCs w:val="24"/>
        </w:rPr>
      </w:pPr>
      <w:r w:rsidRPr="00E62F35">
        <w:rPr>
          <w:rFonts w:ascii="Times New Roman" w:hAnsi="Times New Roman" w:cs="Times New Roman"/>
          <w:i/>
          <w:sz w:val="24"/>
          <w:szCs w:val="24"/>
        </w:rPr>
        <w:t>ITunes</w:t>
      </w:r>
    </w:p>
    <w:p w14:paraId="43A819E0" w14:textId="6E591DB6" w:rsidR="007D1C64" w:rsidRPr="00E62F35" w:rsidRDefault="007D1C64" w:rsidP="007D1C64">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used </w:t>
      </w:r>
      <w:del w:id="210" w:author="John David N. Dionisio" w:date="2013-10-07T21:40:00Z">
        <w:r w:rsidRPr="00E62F35" w:rsidDel="00914B1B">
          <w:rPr>
            <w:rFonts w:ascii="Times New Roman" w:hAnsi="Times New Roman" w:cs="Times New Roman"/>
            <w:sz w:val="24"/>
            <w:szCs w:val="24"/>
          </w:rPr>
          <w:delText xml:space="preserve">ITunes </w:delText>
        </w:r>
      </w:del>
      <w:ins w:id="211" w:author="John David N. Dionisio" w:date="2013-10-07T21:40:00Z">
        <w:r w:rsidR="00914B1B">
          <w:rPr>
            <w:rFonts w:ascii="Times New Roman" w:hAnsi="Times New Roman" w:cs="Times New Roman"/>
            <w:sz w:val="24"/>
            <w:szCs w:val="24"/>
          </w:rPr>
          <w:t>i</w:t>
        </w:r>
        <w:r w:rsidR="00914B1B"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first and also went through this task very easily and very quickly as the songs were imported in 3 minutes.</w:t>
      </w:r>
    </w:p>
    <w:p w14:paraId="22F5810A" w14:textId="66BC8456" w:rsidR="007D1C64" w:rsidRPr="00E62F35" w:rsidRDefault="007D1C64" w:rsidP="007D1C64">
      <w:pPr>
        <w:pStyle w:val="NoSpacing"/>
        <w:numPr>
          <w:ilvl w:val="0"/>
          <w:numId w:val="5"/>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Very fast to </w:t>
      </w:r>
      <w:del w:id="212" w:author="John David N. Dionisio" w:date="2013-10-07T21:40:00Z">
        <w:r w:rsidRPr="00E62F35" w:rsidDel="00914B1B">
          <w:rPr>
            <w:rFonts w:ascii="Times New Roman" w:hAnsi="Times New Roman" w:cs="Times New Roman"/>
            <w:sz w:val="24"/>
            <w:szCs w:val="24"/>
          </w:rPr>
          <w:delText>Learn</w:delText>
        </w:r>
      </w:del>
      <w:ins w:id="213" w:author="John David N. Dionisio" w:date="2013-10-07T21:40:00Z">
        <w:r w:rsidR="00914B1B">
          <w:rPr>
            <w:rFonts w:ascii="Times New Roman" w:hAnsi="Times New Roman" w:cs="Times New Roman"/>
            <w:sz w:val="24"/>
            <w:szCs w:val="24"/>
          </w:rPr>
          <w:t>l</w:t>
        </w:r>
        <w:r w:rsidR="00914B1B" w:rsidRPr="00E62F35">
          <w:rPr>
            <w:rFonts w:ascii="Times New Roman" w:hAnsi="Times New Roman" w:cs="Times New Roman"/>
            <w:sz w:val="24"/>
            <w:szCs w:val="24"/>
          </w:rPr>
          <w:t>earn</w:t>
        </w:r>
      </w:ins>
    </w:p>
    <w:p w14:paraId="3F642E3B" w14:textId="21FA0E50"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214" w:author="John David N. Dionisio" w:date="2013-10-07T21:40:00Z">
        <w:r w:rsidRPr="00E62F35" w:rsidDel="00914B1B">
          <w:rPr>
            <w:rFonts w:ascii="Times New Roman" w:hAnsi="Times New Roman" w:cs="Times New Roman"/>
            <w:sz w:val="24"/>
            <w:szCs w:val="24"/>
          </w:rPr>
          <w:delText>Memorability</w:delText>
        </w:r>
      </w:del>
      <w:ins w:id="215" w:author="John David N. Dionisio" w:date="2013-10-07T21:40:00Z">
        <w:r w:rsidR="00914B1B">
          <w:rPr>
            <w:rFonts w:ascii="Times New Roman" w:hAnsi="Times New Roman" w:cs="Times New Roman"/>
            <w:sz w:val="24"/>
            <w:szCs w:val="24"/>
          </w:rPr>
          <w:t>m</w:t>
        </w:r>
        <w:r w:rsidR="00914B1B" w:rsidRPr="00E62F35">
          <w:rPr>
            <w:rFonts w:ascii="Times New Roman" w:hAnsi="Times New Roman" w:cs="Times New Roman"/>
            <w:sz w:val="24"/>
            <w:szCs w:val="24"/>
          </w:rPr>
          <w:t>emorability</w:t>
        </w:r>
      </w:ins>
    </w:p>
    <w:p w14:paraId="014E5FDC" w14:textId="77777777"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3 minute</w:t>
      </w:r>
    </w:p>
    <w:p w14:paraId="36C026E8" w14:textId="77777777"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04A15DAA" w14:textId="77777777"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3D92F75C" w14:textId="77777777" w:rsidR="007D1C64" w:rsidRPr="00E62F35" w:rsidRDefault="007D1C64" w:rsidP="007D1C64">
      <w:pPr>
        <w:pStyle w:val="NoSpacing"/>
        <w:rPr>
          <w:rFonts w:ascii="Times New Roman" w:hAnsi="Times New Roman" w:cs="Times New Roman"/>
          <w:sz w:val="24"/>
          <w:szCs w:val="24"/>
        </w:rPr>
      </w:pPr>
    </w:p>
    <w:p w14:paraId="4A284B87" w14:textId="77777777" w:rsidR="007D1C64" w:rsidRPr="00E62F35" w:rsidRDefault="007D1C64" w:rsidP="007D1C64">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06E66259" w14:textId="77777777" w:rsidR="007D1C64" w:rsidRPr="00E62F35" w:rsidRDefault="007D1C64" w:rsidP="007D1C64">
      <w:pPr>
        <w:pStyle w:val="NoSpacing"/>
        <w:rPr>
          <w:rFonts w:ascii="Times New Roman" w:hAnsi="Times New Roman" w:cs="Times New Roman"/>
          <w:sz w:val="24"/>
          <w:szCs w:val="24"/>
        </w:rPr>
      </w:pPr>
      <w:r w:rsidRPr="00E62F35">
        <w:rPr>
          <w:rFonts w:ascii="Times New Roman" w:hAnsi="Times New Roman" w:cs="Times New Roman"/>
          <w:sz w:val="24"/>
          <w:szCs w:val="24"/>
        </w:rPr>
        <w:t>The participant used Spotify second. A little more complicated</w:t>
      </w:r>
      <w:r w:rsidR="0035237F" w:rsidRPr="00E62F35">
        <w:rPr>
          <w:rFonts w:ascii="Times New Roman" w:hAnsi="Times New Roman" w:cs="Times New Roman"/>
          <w:sz w:val="24"/>
          <w:szCs w:val="24"/>
        </w:rPr>
        <w:t xml:space="preserve"> as errors were committed during the process of the task. Once the drag and drop was discovered it took 8 minutes to complete the task.</w:t>
      </w:r>
    </w:p>
    <w:p w14:paraId="4F579DD0" w14:textId="77777777" w:rsidR="007D1C64" w:rsidRPr="00E62F35" w:rsidRDefault="007D1C64" w:rsidP="007D1C64">
      <w:pPr>
        <w:pStyle w:val="NoSpacing"/>
        <w:numPr>
          <w:ilvl w:val="0"/>
          <w:numId w:val="6"/>
        </w:numPr>
        <w:rPr>
          <w:rFonts w:ascii="Times New Roman" w:hAnsi="Times New Roman" w:cs="Times New Roman"/>
          <w:sz w:val="24"/>
          <w:szCs w:val="24"/>
        </w:rPr>
      </w:pPr>
      <w:r w:rsidRPr="00E62F35">
        <w:rPr>
          <w:rFonts w:ascii="Times New Roman" w:hAnsi="Times New Roman" w:cs="Times New Roman"/>
          <w:b/>
          <w:sz w:val="24"/>
          <w:szCs w:val="24"/>
        </w:rPr>
        <w:lastRenderedPageBreak/>
        <w:t>Learnability</w:t>
      </w:r>
      <w:r w:rsidRPr="00E62F35">
        <w:rPr>
          <w:rFonts w:ascii="Times New Roman" w:hAnsi="Times New Roman" w:cs="Times New Roman"/>
          <w:sz w:val="24"/>
          <w:szCs w:val="24"/>
        </w:rPr>
        <w:t>: Was a little more complicated as it wasn’t in plain sight how to import songs</w:t>
      </w:r>
    </w:p>
    <w:p w14:paraId="6F4E1837" w14:textId="483942AF"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216" w:author="John David N. Dionisio" w:date="2013-10-07T21:40:00Z">
        <w:r w:rsidRPr="00E62F35" w:rsidDel="00914B1B">
          <w:rPr>
            <w:rFonts w:ascii="Times New Roman" w:hAnsi="Times New Roman" w:cs="Times New Roman"/>
            <w:sz w:val="24"/>
            <w:szCs w:val="24"/>
          </w:rPr>
          <w:delText>Memorability</w:delText>
        </w:r>
      </w:del>
      <w:ins w:id="217" w:author="John David N. Dionisio" w:date="2013-10-07T21:40:00Z">
        <w:r w:rsidR="00914B1B">
          <w:rPr>
            <w:rFonts w:ascii="Times New Roman" w:hAnsi="Times New Roman" w:cs="Times New Roman"/>
            <w:sz w:val="24"/>
            <w:szCs w:val="24"/>
          </w:rPr>
          <w:t>m</w:t>
        </w:r>
        <w:r w:rsidR="00914B1B" w:rsidRPr="00E62F35">
          <w:rPr>
            <w:rFonts w:ascii="Times New Roman" w:hAnsi="Times New Roman" w:cs="Times New Roman"/>
            <w:sz w:val="24"/>
            <w:szCs w:val="24"/>
          </w:rPr>
          <w:t>emorability</w:t>
        </w:r>
      </w:ins>
    </w:p>
    <w:p w14:paraId="2203E626" w14:textId="77777777"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8 minutes</w:t>
      </w:r>
    </w:p>
    <w:p w14:paraId="0AA11680" w14:textId="64F402F8"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0035237F" w:rsidRPr="00E62F35">
        <w:rPr>
          <w:rFonts w:ascii="Times New Roman" w:hAnsi="Times New Roman" w:cs="Times New Roman"/>
          <w:sz w:val="24"/>
          <w:szCs w:val="24"/>
        </w:rPr>
        <w:t xml:space="preserve">: Clicked on Menu bar, Clicked on Option Bar, Imported from </w:t>
      </w:r>
      <w:del w:id="218" w:author="John David N. Dionisio" w:date="2013-10-07T21:40:00Z">
        <w:r w:rsidR="0035237F" w:rsidRPr="00E62F35" w:rsidDel="00914B1B">
          <w:rPr>
            <w:rFonts w:ascii="Times New Roman" w:hAnsi="Times New Roman" w:cs="Times New Roman"/>
            <w:sz w:val="24"/>
            <w:szCs w:val="24"/>
          </w:rPr>
          <w:delText xml:space="preserve">ITunes </w:delText>
        </w:r>
      </w:del>
      <w:ins w:id="219" w:author="John David N. Dionisio" w:date="2013-10-07T21:40:00Z">
        <w:r w:rsidR="00914B1B">
          <w:rPr>
            <w:rFonts w:ascii="Times New Roman" w:hAnsi="Times New Roman" w:cs="Times New Roman"/>
            <w:sz w:val="24"/>
            <w:szCs w:val="24"/>
          </w:rPr>
          <w:t>i</w:t>
        </w:r>
        <w:r w:rsidR="00914B1B" w:rsidRPr="00E62F35">
          <w:rPr>
            <w:rFonts w:ascii="Times New Roman" w:hAnsi="Times New Roman" w:cs="Times New Roman"/>
            <w:sz w:val="24"/>
            <w:szCs w:val="24"/>
          </w:rPr>
          <w:t xml:space="preserve">Tunes </w:t>
        </w:r>
      </w:ins>
      <w:r w:rsidR="0035237F" w:rsidRPr="00E62F35">
        <w:rPr>
          <w:rFonts w:ascii="Times New Roman" w:hAnsi="Times New Roman" w:cs="Times New Roman"/>
          <w:sz w:val="24"/>
          <w:szCs w:val="24"/>
        </w:rPr>
        <w:t>instead</w:t>
      </w:r>
    </w:p>
    <w:p w14:paraId="60E8E60B" w14:textId="77777777"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6 out of 10</w:t>
      </w:r>
    </w:p>
    <w:p w14:paraId="61CE2104" w14:textId="77777777" w:rsidR="007D1C64" w:rsidRPr="00E62F35" w:rsidRDefault="007D1C64" w:rsidP="007D1C64">
      <w:pPr>
        <w:pStyle w:val="NoSpacing"/>
        <w:rPr>
          <w:rFonts w:ascii="Times New Roman" w:hAnsi="Times New Roman" w:cs="Times New Roman"/>
          <w:b/>
          <w:sz w:val="24"/>
          <w:szCs w:val="24"/>
        </w:rPr>
      </w:pPr>
    </w:p>
    <w:p w14:paraId="3BD57B4F" w14:textId="77777777" w:rsidR="007D1C64" w:rsidRPr="00E62F35" w:rsidRDefault="007D1C64" w:rsidP="007D1C64">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07E84BE9" w14:textId="77777777" w:rsidR="00D151F4" w:rsidRPr="00E62F35" w:rsidRDefault="007D1C64" w:rsidP="00D151F4">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Again, Google Music was very complicated for this user. </w:t>
      </w:r>
      <w:r w:rsidR="00D151F4" w:rsidRPr="00E62F35">
        <w:rPr>
          <w:rFonts w:ascii="Times New Roman" w:hAnsi="Times New Roman" w:cs="Times New Roman"/>
          <w:sz w:val="24"/>
          <w:szCs w:val="24"/>
        </w:rPr>
        <w:t>Ever error possible was probably committed through this as the user took 28 minutes to import all of the songs to Google Music.</w:t>
      </w:r>
    </w:p>
    <w:p w14:paraId="75B4E4AF" w14:textId="40EA8D7E" w:rsidR="007D1C64" w:rsidRPr="00E62F35" w:rsidRDefault="007D1C64" w:rsidP="00D151F4">
      <w:pPr>
        <w:pStyle w:val="NoSpacing"/>
        <w:numPr>
          <w:ilvl w:val="0"/>
          <w:numId w:val="8"/>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Very </w:t>
      </w:r>
      <w:del w:id="220" w:author="John David N. Dionisio" w:date="2013-10-07T21:41:00Z">
        <w:r w:rsidRPr="00E62F35" w:rsidDel="00914B1B">
          <w:rPr>
            <w:rFonts w:ascii="Times New Roman" w:hAnsi="Times New Roman" w:cs="Times New Roman"/>
            <w:sz w:val="24"/>
            <w:szCs w:val="24"/>
          </w:rPr>
          <w:delText xml:space="preserve">Slow </w:delText>
        </w:r>
      </w:del>
      <w:ins w:id="221" w:author="John David N. Dionisio" w:date="2013-10-07T21:41:00Z">
        <w:r w:rsidR="00914B1B">
          <w:rPr>
            <w:rFonts w:ascii="Times New Roman" w:hAnsi="Times New Roman" w:cs="Times New Roman"/>
            <w:sz w:val="24"/>
            <w:szCs w:val="24"/>
          </w:rPr>
          <w:t>s</w:t>
        </w:r>
        <w:r w:rsidR="00914B1B" w:rsidRPr="00E62F35">
          <w:rPr>
            <w:rFonts w:ascii="Times New Roman" w:hAnsi="Times New Roman" w:cs="Times New Roman"/>
            <w:sz w:val="24"/>
            <w:szCs w:val="24"/>
          </w:rPr>
          <w:t xml:space="preserve">low </w:t>
        </w:r>
      </w:ins>
      <w:r w:rsidRPr="00E62F35">
        <w:rPr>
          <w:rFonts w:ascii="Times New Roman" w:hAnsi="Times New Roman" w:cs="Times New Roman"/>
          <w:sz w:val="24"/>
          <w:szCs w:val="24"/>
        </w:rPr>
        <w:t xml:space="preserve">and </w:t>
      </w:r>
      <w:del w:id="222" w:author="John David N. Dionisio" w:date="2013-10-07T21:41:00Z">
        <w:r w:rsidRPr="00E62F35" w:rsidDel="00914B1B">
          <w:rPr>
            <w:rFonts w:ascii="Times New Roman" w:hAnsi="Times New Roman" w:cs="Times New Roman"/>
            <w:sz w:val="24"/>
            <w:szCs w:val="24"/>
          </w:rPr>
          <w:delText xml:space="preserve">Very </w:delText>
        </w:r>
      </w:del>
      <w:ins w:id="223" w:author="John David N. Dionisio" w:date="2013-10-07T21:41:00Z">
        <w:r w:rsidR="00914B1B">
          <w:rPr>
            <w:rFonts w:ascii="Times New Roman" w:hAnsi="Times New Roman" w:cs="Times New Roman"/>
            <w:sz w:val="24"/>
            <w:szCs w:val="24"/>
          </w:rPr>
          <w:t>v</w:t>
        </w:r>
        <w:r w:rsidR="00914B1B" w:rsidRPr="00E62F35">
          <w:rPr>
            <w:rFonts w:ascii="Times New Roman" w:hAnsi="Times New Roman" w:cs="Times New Roman"/>
            <w:sz w:val="24"/>
            <w:szCs w:val="24"/>
          </w:rPr>
          <w:t xml:space="preserve">ery </w:t>
        </w:r>
      </w:ins>
      <w:del w:id="224" w:author="John David N. Dionisio" w:date="2013-10-07T21:41:00Z">
        <w:r w:rsidRPr="00E62F35" w:rsidDel="00914B1B">
          <w:rPr>
            <w:rFonts w:ascii="Times New Roman" w:hAnsi="Times New Roman" w:cs="Times New Roman"/>
            <w:sz w:val="24"/>
            <w:szCs w:val="24"/>
          </w:rPr>
          <w:delText>Difficult</w:delText>
        </w:r>
      </w:del>
      <w:ins w:id="225" w:author="John David N. Dionisio" w:date="2013-10-07T21:41:00Z">
        <w:r w:rsidR="00914B1B">
          <w:rPr>
            <w:rFonts w:ascii="Times New Roman" w:hAnsi="Times New Roman" w:cs="Times New Roman"/>
            <w:sz w:val="24"/>
            <w:szCs w:val="24"/>
          </w:rPr>
          <w:t>d</w:t>
        </w:r>
        <w:r w:rsidR="00914B1B" w:rsidRPr="00E62F35">
          <w:rPr>
            <w:rFonts w:ascii="Times New Roman" w:hAnsi="Times New Roman" w:cs="Times New Roman"/>
            <w:sz w:val="24"/>
            <w:szCs w:val="24"/>
          </w:rPr>
          <w:t>ifficult</w:t>
        </w:r>
      </w:ins>
    </w:p>
    <w:p w14:paraId="37B612DF" w14:textId="35A36F71"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226" w:author="John David N. Dionisio" w:date="2013-10-07T21:41:00Z">
        <w:r w:rsidRPr="00E62F35" w:rsidDel="00914B1B">
          <w:rPr>
            <w:rFonts w:ascii="Times New Roman" w:hAnsi="Times New Roman" w:cs="Times New Roman"/>
            <w:sz w:val="24"/>
            <w:szCs w:val="24"/>
          </w:rPr>
          <w:delText>Memorability</w:delText>
        </w:r>
      </w:del>
      <w:ins w:id="227" w:author="John David N. Dionisio" w:date="2013-10-07T21:41:00Z">
        <w:r w:rsidR="00914B1B">
          <w:rPr>
            <w:rFonts w:ascii="Times New Roman" w:hAnsi="Times New Roman" w:cs="Times New Roman"/>
            <w:sz w:val="24"/>
            <w:szCs w:val="24"/>
          </w:rPr>
          <w:t>m</w:t>
        </w:r>
        <w:r w:rsidR="00914B1B" w:rsidRPr="00E62F35">
          <w:rPr>
            <w:rFonts w:ascii="Times New Roman" w:hAnsi="Times New Roman" w:cs="Times New Roman"/>
            <w:sz w:val="24"/>
            <w:szCs w:val="24"/>
          </w:rPr>
          <w:t>emorability</w:t>
        </w:r>
      </w:ins>
    </w:p>
    <w:p w14:paraId="5EFED43E" w14:textId="77777777"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Slower than others</w:t>
      </w:r>
    </w:p>
    <w:p w14:paraId="7121498E" w14:textId="77777777"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Multiple errors through finding out </w:t>
      </w:r>
    </w:p>
    <w:p w14:paraId="250FB02B" w14:textId="77777777" w:rsidR="007D1C64" w:rsidRPr="00E62F35" w:rsidRDefault="007D1C64" w:rsidP="007D1C64">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D151F4" w:rsidRPr="00E62F35">
        <w:rPr>
          <w:rFonts w:ascii="Times New Roman" w:hAnsi="Times New Roman" w:cs="Times New Roman"/>
          <w:sz w:val="24"/>
          <w:szCs w:val="24"/>
        </w:rPr>
        <w:t>: 1</w:t>
      </w:r>
      <w:r w:rsidRPr="00E62F35">
        <w:rPr>
          <w:rFonts w:ascii="Times New Roman" w:hAnsi="Times New Roman" w:cs="Times New Roman"/>
          <w:sz w:val="24"/>
          <w:szCs w:val="24"/>
        </w:rPr>
        <w:t xml:space="preserve"> out of 10</w:t>
      </w:r>
    </w:p>
    <w:p w14:paraId="65E62488" w14:textId="77777777" w:rsidR="007D1C64" w:rsidRPr="00E62F35" w:rsidRDefault="007D1C64" w:rsidP="00461B97">
      <w:pPr>
        <w:pStyle w:val="NoSpacing"/>
        <w:rPr>
          <w:rFonts w:ascii="Times New Roman" w:hAnsi="Times New Roman" w:cs="Times New Roman"/>
          <w:sz w:val="24"/>
          <w:szCs w:val="24"/>
        </w:rPr>
      </w:pPr>
    </w:p>
    <w:p w14:paraId="4914571D" w14:textId="77777777" w:rsidR="001E2A55" w:rsidRPr="00E62F35" w:rsidRDefault="001E2A55" w:rsidP="001E2A55">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4</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2C5EC7FB" w14:textId="50346DBD" w:rsidR="001E2A55" w:rsidRPr="00E62F35" w:rsidRDefault="001E2A55" w:rsidP="001E2A55">
      <w:pPr>
        <w:pStyle w:val="NoSpacing"/>
        <w:rPr>
          <w:rFonts w:ascii="Times New Roman" w:hAnsi="Times New Roman" w:cs="Times New Roman"/>
          <w:i/>
          <w:sz w:val="24"/>
          <w:szCs w:val="24"/>
        </w:rPr>
      </w:pPr>
      <w:del w:id="228" w:author="John David N. Dionisio" w:date="2013-10-07T21:41:00Z">
        <w:r w:rsidRPr="00E62F35" w:rsidDel="00914B1B">
          <w:rPr>
            <w:rFonts w:ascii="Times New Roman" w:hAnsi="Times New Roman" w:cs="Times New Roman"/>
            <w:i/>
            <w:sz w:val="24"/>
            <w:szCs w:val="24"/>
          </w:rPr>
          <w:delText>ITunes</w:delText>
        </w:r>
      </w:del>
      <w:proofErr w:type="gramStart"/>
      <w:ins w:id="229" w:author="John David N. Dionisio" w:date="2013-10-07T21:41:00Z">
        <w:r w:rsidR="00914B1B">
          <w:rPr>
            <w:rFonts w:ascii="Times New Roman" w:hAnsi="Times New Roman" w:cs="Times New Roman"/>
            <w:i/>
            <w:sz w:val="24"/>
            <w:szCs w:val="24"/>
          </w:rPr>
          <w:t>i</w:t>
        </w:r>
        <w:r w:rsidR="00914B1B" w:rsidRPr="00E62F35">
          <w:rPr>
            <w:rFonts w:ascii="Times New Roman" w:hAnsi="Times New Roman" w:cs="Times New Roman"/>
            <w:i/>
            <w:sz w:val="24"/>
            <w:szCs w:val="24"/>
          </w:rPr>
          <w:t>Tunes</w:t>
        </w:r>
      </w:ins>
      <w:proofErr w:type="gramEnd"/>
    </w:p>
    <w:p w14:paraId="4B2AB6DC" w14:textId="799FEFAB" w:rsidR="001E2A55" w:rsidRPr="00E62F35" w:rsidRDefault="001E2A55" w:rsidP="001E2A55">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This participant used </w:t>
      </w:r>
      <w:del w:id="230" w:author="John David N. Dionisio" w:date="2013-10-07T21:41:00Z">
        <w:r w:rsidRPr="00E62F35" w:rsidDel="00914B1B">
          <w:rPr>
            <w:rFonts w:ascii="Times New Roman" w:hAnsi="Times New Roman" w:cs="Times New Roman"/>
            <w:sz w:val="24"/>
            <w:szCs w:val="24"/>
          </w:rPr>
          <w:delText xml:space="preserve">ITunes </w:delText>
        </w:r>
      </w:del>
      <w:ins w:id="231" w:author="John David N. Dionisio" w:date="2013-10-07T21:41:00Z">
        <w:r w:rsidR="00914B1B">
          <w:rPr>
            <w:rFonts w:ascii="Times New Roman" w:hAnsi="Times New Roman" w:cs="Times New Roman"/>
            <w:sz w:val="24"/>
            <w:szCs w:val="24"/>
          </w:rPr>
          <w:t>i</w:t>
        </w:r>
        <w:r w:rsidR="00914B1B"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first and also went through this task very easily and very quickly as the songs were imported in 3 minutes.</w:t>
      </w:r>
    </w:p>
    <w:p w14:paraId="40B5E51F" w14:textId="77777777" w:rsidR="001E2A55" w:rsidRPr="00E62F35" w:rsidRDefault="001E2A55" w:rsidP="001E2A55">
      <w:pPr>
        <w:pStyle w:val="NoSpacing"/>
        <w:numPr>
          <w:ilvl w:val="0"/>
          <w:numId w:val="5"/>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1D23AFE1"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7D1F0780" w14:textId="07BA73DA"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3 minute</w:t>
      </w:r>
      <w:ins w:id="232" w:author="John David N. Dionisio" w:date="2013-10-07T21:41:00Z">
        <w:r w:rsidR="00914B1B">
          <w:rPr>
            <w:rFonts w:ascii="Times New Roman" w:hAnsi="Times New Roman" w:cs="Times New Roman"/>
            <w:sz w:val="24"/>
            <w:szCs w:val="24"/>
          </w:rPr>
          <w:t>s</w:t>
        </w:r>
      </w:ins>
    </w:p>
    <w:p w14:paraId="2A6FC59E"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1CFD0BA7"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32B4C38F" w14:textId="77777777" w:rsidR="001E2A55" w:rsidRPr="00E62F35" w:rsidRDefault="001E2A55" w:rsidP="001E2A55">
      <w:pPr>
        <w:pStyle w:val="NoSpacing"/>
        <w:rPr>
          <w:rFonts w:ascii="Times New Roman" w:hAnsi="Times New Roman" w:cs="Times New Roman"/>
          <w:sz w:val="24"/>
          <w:szCs w:val="24"/>
        </w:rPr>
      </w:pPr>
    </w:p>
    <w:p w14:paraId="5BBF2023" w14:textId="77777777" w:rsidR="001E2A55" w:rsidRPr="00E62F35" w:rsidRDefault="001E2A55" w:rsidP="001E2A55">
      <w:pPr>
        <w:pStyle w:val="NoSpacing"/>
        <w:rPr>
          <w:rFonts w:ascii="Times New Roman" w:hAnsi="Times New Roman" w:cs="Times New Roman"/>
          <w:i/>
          <w:sz w:val="24"/>
          <w:szCs w:val="24"/>
        </w:rPr>
      </w:pPr>
      <w:r w:rsidRPr="00E62F35">
        <w:rPr>
          <w:rFonts w:ascii="Times New Roman" w:hAnsi="Times New Roman" w:cs="Times New Roman"/>
          <w:i/>
          <w:sz w:val="24"/>
          <w:szCs w:val="24"/>
        </w:rPr>
        <w:t>Spotify</w:t>
      </w:r>
    </w:p>
    <w:p w14:paraId="4E40BABA" w14:textId="16FB2812" w:rsidR="001E2A55" w:rsidRPr="00E62F35" w:rsidRDefault="001E2A55" w:rsidP="001E2A55">
      <w:pPr>
        <w:pStyle w:val="NoSpacing"/>
        <w:rPr>
          <w:rFonts w:ascii="Times New Roman" w:hAnsi="Times New Roman" w:cs="Times New Roman"/>
          <w:sz w:val="24"/>
          <w:szCs w:val="24"/>
        </w:rPr>
      </w:pPr>
      <w:r w:rsidRPr="00E62F35">
        <w:rPr>
          <w:rFonts w:ascii="Times New Roman" w:hAnsi="Times New Roman" w:cs="Times New Roman"/>
          <w:sz w:val="24"/>
          <w:szCs w:val="24"/>
        </w:rPr>
        <w:t>The participant used Spotify second. This program was also very easy as it took 3.5 minutes to complete</w:t>
      </w:r>
      <w:ins w:id="233" w:author="John David N. Dionisio" w:date="2013-10-07T21:41:00Z">
        <w:r w:rsidR="00914B1B">
          <w:rPr>
            <w:rFonts w:ascii="Times New Roman" w:hAnsi="Times New Roman" w:cs="Times New Roman"/>
            <w:sz w:val="24"/>
            <w:szCs w:val="24"/>
          </w:rPr>
          <w:t>.</w:t>
        </w:r>
      </w:ins>
    </w:p>
    <w:p w14:paraId="24484D82" w14:textId="77777777" w:rsidR="001E2A55" w:rsidRPr="00E62F35" w:rsidRDefault="001E2A55" w:rsidP="001E2A55">
      <w:pPr>
        <w:pStyle w:val="NoSpacing"/>
        <w:numPr>
          <w:ilvl w:val="0"/>
          <w:numId w:val="6"/>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04D24933"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124EDC42"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3.5 minutes</w:t>
      </w:r>
    </w:p>
    <w:p w14:paraId="76648253"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08E8ACC2"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613832AA" w14:textId="77777777" w:rsidR="001E2A55" w:rsidRPr="00E62F35" w:rsidRDefault="001E2A55" w:rsidP="001E2A55">
      <w:pPr>
        <w:pStyle w:val="NoSpacing"/>
        <w:rPr>
          <w:rFonts w:ascii="Times New Roman" w:hAnsi="Times New Roman" w:cs="Times New Roman"/>
          <w:b/>
          <w:sz w:val="24"/>
          <w:szCs w:val="24"/>
        </w:rPr>
      </w:pPr>
    </w:p>
    <w:p w14:paraId="43FC99B2" w14:textId="77777777" w:rsidR="001E2A55" w:rsidRPr="00E62F35" w:rsidRDefault="001E2A55" w:rsidP="001E2A55">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4CA117C2" w14:textId="3C3D0505" w:rsidR="001E2A55" w:rsidRPr="00E62F35" w:rsidRDefault="00A230B2" w:rsidP="001E2A55">
      <w:pPr>
        <w:pStyle w:val="NoSpacing"/>
        <w:rPr>
          <w:rFonts w:ascii="Times New Roman" w:hAnsi="Times New Roman" w:cs="Times New Roman"/>
          <w:sz w:val="24"/>
          <w:szCs w:val="24"/>
        </w:rPr>
      </w:pPr>
      <w:r w:rsidRPr="00E62F35">
        <w:rPr>
          <w:rFonts w:ascii="Times New Roman" w:hAnsi="Times New Roman" w:cs="Times New Roman"/>
          <w:sz w:val="24"/>
          <w:szCs w:val="24"/>
        </w:rPr>
        <w:t>It took 10 minutes to complete the task for this user on Google Music</w:t>
      </w:r>
      <w:ins w:id="234" w:author="John David N. Dionisio" w:date="2013-10-07T21:42:00Z">
        <w:r w:rsidR="00914B1B">
          <w:rPr>
            <w:rFonts w:ascii="Times New Roman" w:hAnsi="Times New Roman" w:cs="Times New Roman"/>
            <w:sz w:val="24"/>
            <w:szCs w:val="24"/>
          </w:rPr>
          <w:t xml:space="preserve">. </w:t>
        </w:r>
      </w:ins>
      <w:r w:rsidRPr="00E62F35">
        <w:rPr>
          <w:rFonts w:ascii="Times New Roman" w:hAnsi="Times New Roman" w:cs="Times New Roman"/>
          <w:sz w:val="24"/>
          <w:szCs w:val="24"/>
        </w:rPr>
        <w:t xml:space="preserve"> Still it seems to be the most complicated.</w:t>
      </w:r>
      <w:r w:rsidR="00B46EFD" w:rsidRPr="00E62F35">
        <w:rPr>
          <w:rFonts w:ascii="Times New Roman" w:hAnsi="Times New Roman" w:cs="Times New Roman"/>
          <w:sz w:val="24"/>
          <w:szCs w:val="24"/>
        </w:rPr>
        <w:t xml:space="preserve"> Errors were made.</w:t>
      </w:r>
    </w:p>
    <w:p w14:paraId="5B193C00" w14:textId="50C1B09A" w:rsidR="001E2A55" w:rsidRPr="00E62F35" w:rsidRDefault="001E2A55" w:rsidP="001E2A55">
      <w:pPr>
        <w:pStyle w:val="NoSpacing"/>
        <w:numPr>
          <w:ilvl w:val="0"/>
          <w:numId w:val="8"/>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w:t>
      </w:r>
      <w:r w:rsidR="00B46EFD" w:rsidRPr="00E62F35">
        <w:rPr>
          <w:rFonts w:ascii="Times New Roman" w:hAnsi="Times New Roman" w:cs="Times New Roman"/>
          <w:sz w:val="24"/>
          <w:szCs w:val="24"/>
        </w:rPr>
        <w:t xml:space="preserve">8 </w:t>
      </w:r>
      <w:del w:id="235" w:author="John David N. Dionisio" w:date="2013-10-07T21:42:00Z">
        <w:r w:rsidR="00B46EFD" w:rsidRPr="00E62F35" w:rsidDel="00914B1B">
          <w:rPr>
            <w:rFonts w:ascii="Times New Roman" w:hAnsi="Times New Roman" w:cs="Times New Roman"/>
            <w:sz w:val="24"/>
            <w:szCs w:val="24"/>
          </w:rPr>
          <w:delText xml:space="preserve">Minutes </w:delText>
        </w:r>
      </w:del>
      <w:ins w:id="236" w:author="John David N. Dionisio" w:date="2013-10-07T21:42:00Z">
        <w:r w:rsidR="00914B1B">
          <w:rPr>
            <w:rFonts w:ascii="Times New Roman" w:hAnsi="Times New Roman" w:cs="Times New Roman"/>
            <w:sz w:val="24"/>
            <w:szCs w:val="24"/>
          </w:rPr>
          <w:t>m</w:t>
        </w:r>
        <w:r w:rsidR="00914B1B" w:rsidRPr="00E62F35">
          <w:rPr>
            <w:rFonts w:ascii="Times New Roman" w:hAnsi="Times New Roman" w:cs="Times New Roman"/>
            <w:sz w:val="24"/>
            <w:szCs w:val="24"/>
          </w:rPr>
          <w:t xml:space="preserve">inutes </w:t>
        </w:r>
      </w:ins>
      <w:r w:rsidR="00B46EFD" w:rsidRPr="00E62F35">
        <w:rPr>
          <w:rFonts w:ascii="Times New Roman" w:hAnsi="Times New Roman" w:cs="Times New Roman"/>
          <w:sz w:val="24"/>
          <w:szCs w:val="24"/>
        </w:rPr>
        <w:t xml:space="preserve">and 2 minutes </w:t>
      </w:r>
    </w:p>
    <w:p w14:paraId="721FB3A0" w14:textId="2390C864"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No </w:t>
      </w:r>
      <w:del w:id="237" w:author="John David N. Dionisio" w:date="2013-10-07T21:42:00Z">
        <w:r w:rsidRPr="00E62F35" w:rsidDel="00914B1B">
          <w:rPr>
            <w:rFonts w:ascii="Times New Roman" w:hAnsi="Times New Roman" w:cs="Times New Roman"/>
            <w:sz w:val="24"/>
            <w:szCs w:val="24"/>
          </w:rPr>
          <w:delText>Memorability</w:delText>
        </w:r>
      </w:del>
      <w:ins w:id="238" w:author="John David N. Dionisio" w:date="2013-10-07T21:42:00Z">
        <w:r w:rsidR="00914B1B">
          <w:rPr>
            <w:rFonts w:ascii="Times New Roman" w:hAnsi="Times New Roman" w:cs="Times New Roman"/>
            <w:sz w:val="24"/>
            <w:szCs w:val="24"/>
          </w:rPr>
          <w:t>m</w:t>
        </w:r>
        <w:r w:rsidR="00914B1B" w:rsidRPr="00E62F35">
          <w:rPr>
            <w:rFonts w:ascii="Times New Roman" w:hAnsi="Times New Roman" w:cs="Times New Roman"/>
            <w:sz w:val="24"/>
            <w:szCs w:val="24"/>
          </w:rPr>
          <w:t>emorability</w:t>
        </w:r>
      </w:ins>
    </w:p>
    <w:p w14:paraId="453AE2FB"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Slower than others</w:t>
      </w:r>
    </w:p>
    <w:p w14:paraId="7F2299B6"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w:t>
      </w:r>
      <w:r w:rsidR="00B46EFD" w:rsidRPr="00E62F35">
        <w:rPr>
          <w:rFonts w:ascii="Times New Roman" w:hAnsi="Times New Roman" w:cs="Times New Roman"/>
          <w:sz w:val="24"/>
          <w:szCs w:val="24"/>
        </w:rPr>
        <w:t>Drag And Drop, Clicking on Sidebar</w:t>
      </w:r>
    </w:p>
    <w:p w14:paraId="6D6FD5D9" w14:textId="77777777" w:rsidR="001E2A55" w:rsidRPr="00E62F35" w:rsidRDefault="001E2A55" w:rsidP="001E2A55">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00B46EFD" w:rsidRPr="00E62F35">
        <w:rPr>
          <w:rFonts w:ascii="Times New Roman" w:hAnsi="Times New Roman" w:cs="Times New Roman"/>
          <w:sz w:val="24"/>
          <w:szCs w:val="24"/>
        </w:rPr>
        <w:t>: 6</w:t>
      </w:r>
      <w:r w:rsidRPr="00E62F35">
        <w:rPr>
          <w:rFonts w:ascii="Times New Roman" w:hAnsi="Times New Roman" w:cs="Times New Roman"/>
          <w:sz w:val="24"/>
          <w:szCs w:val="24"/>
        </w:rPr>
        <w:t xml:space="preserve"> out of 10</w:t>
      </w:r>
    </w:p>
    <w:p w14:paraId="766BD40C" w14:textId="77777777" w:rsidR="001E2A55" w:rsidRPr="00E62F35" w:rsidRDefault="001E2A55" w:rsidP="00461B97">
      <w:pPr>
        <w:pStyle w:val="NoSpacing"/>
        <w:rPr>
          <w:rFonts w:ascii="Times New Roman" w:hAnsi="Times New Roman" w:cs="Times New Roman"/>
          <w:sz w:val="24"/>
          <w:szCs w:val="24"/>
        </w:rPr>
      </w:pPr>
    </w:p>
    <w:p w14:paraId="21B2D80F" w14:textId="77777777" w:rsidR="00BE4E2A" w:rsidRPr="00E62F35" w:rsidRDefault="00BE4E2A" w:rsidP="00BE4E2A">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5</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65176920" w14:textId="77777777" w:rsidR="00BE4E2A" w:rsidRPr="00E62F35" w:rsidRDefault="00BE4E2A" w:rsidP="00BE4E2A">
      <w:pPr>
        <w:pStyle w:val="NoSpacing"/>
        <w:rPr>
          <w:rFonts w:ascii="Times New Roman" w:hAnsi="Times New Roman" w:cs="Times New Roman"/>
          <w:sz w:val="24"/>
          <w:szCs w:val="24"/>
        </w:rPr>
      </w:pPr>
      <w:r w:rsidRPr="00E62F35">
        <w:rPr>
          <w:rFonts w:ascii="Times New Roman" w:hAnsi="Times New Roman" w:cs="Times New Roman"/>
          <w:i/>
          <w:sz w:val="24"/>
          <w:szCs w:val="24"/>
        </w:rPr>
        <w:lastRenderedPageBreak/>
        <w:t>Spotify</w:t>
      </w:r>
    </w:p>
    <w:p w14:paraId="4E28DADF" w14:textId="14B12B25" w:rsidR="00BE4E2A" w:rsidRPr="00E62F35" w:rsidRDefault="00BE4E2A" w:rsidP="00BE4E2A">
      <w:pPr>
        <w:pStyle w:val="NoSpacing"/>
        <w:rPr>
          <w:sz w:val="24"/>
          <w:szCs w:val="24"/>
        </w:rPr>
      </w:pPr>
      <w:proofErr w:type="gramStart"/>
      <w:r w:rsidRPr="00E62F35">
        <w:rPr>
          <w:rFonts w:ascii="Times New Roman" w:hAnsi="Times New Roman" w:cs="Times New Roman"/>
          <w:sz w:val="24"/>
          <w:szCs w:val="24"/>
        </w:rPr>
        <w:t>These were done really fast on all programs and by all people</w:t>
      </w:r>
      <w:proofErr w:type="gramEnd"/>
      <w:ins w:id="239" w:author="John David N. Dionisio" w:date="2013-10-07T21:43:00Z">
        <w:r w:rsidR="00914B1B">
          <w:rPr>
            <w:rFonts w:ascii="Times New Roman" w:hAnsi="Times New Roman" w:cs="Times New Roman"/>
            <w:sz w:val="24"/>
            <w:szCs w:val="24"/>
          </w:rPr>
          <w:t>.</w:t>
        </w:r>
      </w:ins>
    </w:p>
    <w:p w14:paraId="10618C95"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Fast</w:t>
      </w:r>
    </w:p>
    <w:p w14:paraId="095AF55E" w14:textId="72AF13C4"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Experience with </w:t>
      </w:r>
      <w:del w:id="240" w:author="John David N. Dionisio" w:date="2013-10-07T21:43:00Z">
        <w:r w:rsidRPr="00E62F35" w:rsidDel="00914B1B">
          <w:rPr>
            <w:rFonts w:ascii="Times New Roman" w:hAnsi="Times New Roman" w:cs="Times New Roman"/>
            <w:sz w:val="24"/>
            <w:szCs w:val="24"/>
          </w:rPr>
          <w:delText>ITunes</w:delText>
        </w:r>
      </w:del>
      <w:ins w:id="241" w:author="John David N. Dionisio" w:date="2013-10-07T21:43:00Z">
        <w:r w:rsidR="00914B1B">
          <w:rPr>
            <w:rFonts w:ascii="Times New Roman" w:hAnsi="Times New Roman" w:cs="Times New Roman"/>
            <w:sz w:val="24"/>
            <w:szCs w:val="24"/>
          </w:rPr>
          <w:t>i</w:t>
        </w:r>
        <w:r w:rsidR="00914B1B" w:rsidRPr="00E62F35">
          <w:rPr>
            <w:rFonts w:ascii="Times New Roman" w:hAnsi="Times New Roman" w:cs="Times New Roman"/>
            <w:sz w:val="24"/>
            <w:szCs w:val="24"/>
          </w:rPr>
          <w:t>Tunes</w:t>
        </w:r>
      </w:ins>
    </w:p>
    <w:p w14:paraId="0183C456"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6 sec</w:t>
      </w:r>
    </w:p>
    <w:p w14:paraId="370FB8A9"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712C05AE"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40E2EB28" w14:textId="77777777" w:rsidR="00BE4E2A" w:rsidRPr="00E62F35" w:rsidRDefault="00BE4E2A" w:rsidP="00BE4E2A">
      <w:pPr>
        <w:pStyle w:val="NoSpacing"/>
        <w:rPr>
          <w:rFonts w:ascii="Times New Roman" w:hAnsi="Times New Roman" w:cs="Times New Roman"/>
          <w:i/>
          <w:sz w:val="24"/>
          <w:szCs w:val="24"/>
        </w:rPr>
      </w:pPr>
    </w:p>
    <w:p w14:paraId="5C643C9D" w14:textId="77777777" w:rsidR="00BE4E2A" w:rsidRPr="00E62F35" w:rsidRDefault="00BE4E2A" w:rsidP="00BE4E2A">
      <w:pPr>
        <w:pStyle w:val="NoSpacing"/>
        <w:rPr>
          <w:rFonts w:ascii="Times New Roman" w:hAnsi="Times New Roman" w:cs="Times New Roman"/>
          <w:sz w:val="24"/>
          <w:szCs w:val="24"/>
        </w:rPr>
      </w:pPr>
      <w:r w:rsidRPr="00E62F35">
        <w:rPr>
          <w:rFonts w:ascii="Times New Roman" w:hAnsi="Times New Roman" w:cs="Times New Roman"/>
          <w:i/>
          <w:sz w:val="24"/>
          <w:szCs w:val="24"/>
        </w:rPr>
        <w:t>ITunes</w:t>
      </w:r>
    </w:p>
    <w:p w14:paraId="0C764022" w14:textId="13997FA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This person has experience with </w:t>
      </w:r>
      <w:del w:id="242" w:author="John David N. Dionisio" w:date="2013-10-07T21:43:00Z">
        <w:r w:rsidRPr="00E62F35" w:rsidDel="00914B1B">
          <w:rPr>
            <w:rFonts w:ascii="Times New Roman" w:hAnsi="Times New Roman" w:cs="Times New Roman"/>
            <w:sz w:val="24"/>
            <w:szCs w:val="24"/>
          </w:rPr>
          <w:delText>ITunes</w:delText>
        </w:r>
      </w:del>
      <w:ins w:id="243" w:author="John David N. Dionisio" w:date="2013-10-07T21:43:00Z">
        <w:r w:rsidR="00914B1B">
          <w:rPr>
            <w:rFonts w:ascii="Times New Roman" w:hAnsi="Times New Roman" w:cs="Times New Roman"/>
            <w:sz w:val="24"/>
            <w:szCs w:val="24"/>
          </w:rPr>
          <w:t>i</w:t>
        </w:r>
        <w:r w:rsidR="00914B1B" w:rsidRPr="00E62F35">
          <w:rPr>
            <w:rFonts w:ascii="Times New Roman" w:hAnsi="Times New Roman" w:cs="Times New Roman"/>
            <w:sz w:val="24"/>
            <w:szCs w:val="24"/>
          </w:rPr>
          <w:t>Tunes</w:t>
        </w:r>
      </w:ins>
    </w:p>
    <w:p w14:paraId="2F871DD0" w14:textId="2534156A"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xml:space="preserve">: Experience with </w:t>
      </w:r>
      <w:del w:id="244" w:author="John David N. Dionisio" w:date="2013-10-07T21:43:00Z">
        <w:r w:rsidRPr="00E62F35" w:rsidDel="00914B1B">
          <w:rPr>
            <w:rFonts w:ascii="Times New Roman" w:hAnsi="Times New Roman" w:cs="Times New Roman"/>
            <w:sz w:val="24"/>
            <w:szCs w:val="24"/>
          </w:rPr>
          <w:delText>ITunes</w:delText>
        </w:r>
      </w:del>
      <w:ins w:id="245" w:author="John David N. Dionisio" w:date="2013-10-07T21:43:00Z">
        <w:r w:rsidR="00914B1B">
          <w:rPr>
            <w:rFonts w:ascii="Times New Roman" w:hAnsi="Times New Roman" w:cs="Times New Roman"/>
            <w:sz w:val="24"/>
            <w:szCs w:val="24"/>
          </w:rPr>
          <w:t>i</w:t>
        </w:r>
        <w:r w:rsidR="00914B1B" w:rsidRPr="00E62F35">
          <w:rPr>
            <w:rFonts w:ascii="Times New Roman" w:hAnsi="Times New Roman" w:cs="Times New Roman"/>
            <w:sz w:val="24"/>
            <w:szCs w:val="24"/>
          </w:rPr>
          <w:t>Tunes</w:t>
        </w:r>
      </w:ins>
    </w:p>
    <w:p w14:paraId="6D8F76A6"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1 minutes</w:t>
      </w:r>
    </w:p>
    <w:p w14:paraId="33C7A016" w14:textId="5E1D37E3"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proofErr w:type="gramStart"/>
      <w:r w:rsidRPr="00E62F35">
        <w:rPr>
          <w:rFonts w:ascii="Times New Roman" w:hAnsi="Times New Roman" w:cs="Times New Roman"/>
          <w:sz w:val="24"/>
          <w:szCs w:val="24"/>
        </w:rPr>
        <w:t>:1</w:t>
      </w:r>
      <w:proofErr w:type="gramEnd"/>
      <w:r w:rsidRPr="00E62F35">
        <w:rPr>
          <w:rFonts w:ascii="Times New Roman" w:hAnsi="Times New Roman" w:cs="Times New Roman"/>
          <w:sz w:val="24"/>
          <w:szCs w:val="24"/>
        </w:rPr>
        <w:t xml:space="preserve"> </w:t>
      </w:r>
      <w:del w:id="246" w:author="John David N. Dionisio" w:date="2013-10-07T21:43:00Z">
        <w:r w:rsidRPr="00E62F35" w:rsidDel="00914B1B">
          <w:rPr>
            <w:rFonts w:ascii="Times New Roman" w:hAnsi="Times New Roman" w:cs="Times New Roman"/>
            <w:sz w:val="24"/>
            <w:szCs w:val="24"/>
          </w:rPr>
          <w:delText>Error</w:delText>
        </w:r>
      </w:del>
      <w:ins w:id="247" w:author="John David N. Dionisio" w:date="2013-10-07T21:43:00Z">
        <w:r w:rsidR="00914B1B">
          <w:rPr>
            <w:rFonts w:ascii="Times New Roman" w:hAnsi="Times New Roman" w:cs="Times New Roman"/>
            <w:sz w:val="24"/>
            <w:szCs w:val="24"/>
          </w:rPr>
          <w:t>e</w:t>
        </w:r>
        <w:r w:rsidR="00914B1B" w:rsidRPr="00E62F35">
          <w:rPr>
            <w:rFonts w:ascii="Times New Roman" w:hAnsi="Times New Roman" w:cs="Times New Roman"/>
            <w:sz w:val="24"/>
            <w:szCs w:val="24"/>
          </w:rPr>
          <w:t>rror</w:t>
        </w:r>
      </w:ins>
    </w:p>
    <w:p w14:paraId="0C55477C"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9 out of 10</w:t>
      </w:r>
    </w:p>
    <w:p w14:paraId="3EA40B35" w14:textId="77777777" w:rsidR="00BE4E2A" w:rsidRPr="00E62F35" w:rsidRDefault="00BE4E2A" w:rsidP="00BE4E2A">
      <w:pPr>
        <w:pStyle w:val="NoSpacing"/>
        <w:rPr>
          <w:rFonts w:ascii="Times New Roman" w:hAnsi="Times New Roman" w:cs="Times New Roman"/>
          <w:i/>
          <w:sz w:val="24"/>
          <w:szCs w:val="24"/>
        </w:rPr>
      </w:pPr>
    </w:p>
    <w:p w14:paraId="364EBBB5" w14:textId="77777777" w:rsidR="00BE4E2A" w:rsidRPr="00E62F35" w:rsidRDefault="00BE4E2A" w:rsidP="00BE4E2A">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0583E53A" w14:textId="77777777" w:rsidR="00BE4E2A" w:rsidRPr="00E62F35" w:rsidRDefault="00BE4E2A" w:rsidP="00BE4E2A">
      <w:pPr>
        <w:pStyle w:val="NoSpacing"/>
        <w:rPr>
          <w:rFonts w:ascii="Times New Roman" w:hAnsi="Times New Roman" w:cs="Times New Roman"/>
          <w:sz w:val="24"/>
          <w:szCs w:val="24"/>
        </w:rPr>
      </w:pPr>
      <w:r w:rsidRPr="00E62F35">
        <w:rPr>
          <w:rFonts w:ascii="Times New Roman" w:hAnsi="Times New Roman" w:cs="Times New Roman"/>
          <w:sz w:val="24"/>
          <w:szCs w:val="24"/>
        </w:rPr>
        <w:t>This one was the slowest at 33 seconds</w:t>
      </w:r>
      <w:r w:rsidR="00E62F35" w:rsidRPr="00E62F35">
        <w:rPr>
          <w:rFonts w:ascii="Times New Roman" w:hAnsi="Times New Roman" w:cs="Times New Roman"/>
          <w:sz w:val="24"/>
          <w:szCs w:val="24"/>
        </w:rPr>
        <w:t>.</w:t>
      </w:r>
    </w:p>
    <w:p w14:paraId="2FFD86B6"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Fast</w:t>
      </w:r>
    </w:p>
    <w:p w14:paraId="2C25C724"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Used techniques known from other software</w:t>
      </w:r>
    </w:p>
    <w:p w14:paraId="40556D72"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33 seconds</w:t>
      </w:r>
    </w:p>
    <w:p w14:paraId="28547F30"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4CA026EF" w14:textId="77777777" w:rsidR="00BE4E2A" w:rsidRPr="00E62F35" w:rsidRDefault="00BE4E2A" w:rsidP="00BE4E2A">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8 out of 10</w:t>
      </w:r>
    </w:p>
    <w:p w14:paraId="37027824" w14:textId="77777777" w:rsidR="00BE4E2A" w:rsidRPr="00E62F35" w:rsidRDefault="00BE4E2A" w:rsidP="00461B97">
      <w:pPr>
        <w:pStyle w:val="NoSpacing"/>
        <w:rPr>
          <w:sz w:val="24"/>
          <w:szCs w:val="24"/>
        </w:rPr>
      </w:pPr>
    </w:p>
    <w:p w14:paraId="74C7C455" w14:textId="77777777" w:rsidR="00642A08" w:rsidRPr="00E62F35" w:rsidRDefault="00642A08" w:rsidP="00642A08">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6</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2EC3E71E" w14:textId="77777777" w:rsidR="00642A08" w:rsidRPr="00E62F35" w:rsidRDefault="00642A08" w:rsidP="00642A08">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2C8635A7" w14:textId="1F0818EE" w:rsidR="00642A08" w:rsidRPr="00E62F35" w:rsidRDefault="00642A08" w:rsidP="00642A08">
      <w:pPr>
        <w:pStyle w:val="NoSpacing"/>
        <w:rPr>
          <w:sz w:val="24"/>
          <w:szCs w:val="24"/>
        </w:rPr>
      </w:pPr>
      <w:r w:rsidRPr="00E62F35">
        <w:rPr>
          <w:rFonts w:ascii="Times New Roman" w:hAnsi="Times New Roman" w:cs="Times New Roman"/>
          <w:sz w:val="24"/>
          <w:szCs w:val="24"/>
        </w:rPr>
        <w:t>These were all done very quickly</w:t>
      </w:r>
      <w:ins w:id="248" w:author="John David N. Dionisio" w:date="2013-10-07T21:43:00Z">
        <w:r w:rsidR="00914B1B">
          <w:rPr>
            <w:rFonts w:ascii="Times New Roman" w:hAnsi="Times New Roman" w:cs="Times New Roman"/>
            <w:sz w:val="24"/>
            <w:szCs w:val="24"/>
          </w:rPr>
          <w:t>.</w:t>
        </w:r>
      </w:ins>
    </w:p>
    <w:p w14:paraId="33C513A5"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xml:space="preserve">: Experience </w:t>
      </w:r>
    </w:p>
    <w:p w14:paraId="2A8F81D3"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5E74502C"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w:t>
      </w:r>
      <w:r w:rsidR="00643909" w:rsidRPr="00E62F35">
        <w:rPr>
          <w:rFonts w:ascii="Times New Roman" w:hAnsi="Times New Roman" w:cs="Times New Roman"/>
          <w:sz w:val="24"/>
          <w:szCs w:val="24"/>
        </w:rPr>
        <w:t xml:space="preserve"> 5 seconds</w:t>
      </w:r>
    </w:p>
    <w:p w14:paraId="2F347DA1"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0BC45492"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05ED18AB" w14:textId="77777777" w:rsidR="00642A08" w:rsidRPr="00E62F35" w:rsidRDefault="00642A08" w:rsidP="00642A08">
      <w:pPr>
        <w:pStyle w:val="NoSpacing"/>
        <w:rPr>
          <w:rFonts w:ascii="Times New Roman" w:hAnsi="Times New Roman" w:cs="Times New Roman"/>
          <w:i/>
          <w:sz w:val="24"/>
          <w:szCs w:val="24"/>
        </w:rPr>
      </w:pPr>
    </w:p>
    <w:p w14:paraId="73D8115D" w14:textId="77777777" w:rsidR="00642A08" w:rsidRPr="00E62F35" w:rsidRDefault="00642A08" w:rsidP="00642A08">
      <w:pPr>
        <w:pStyle w:val="NoSpacing"/>
        <w:rPr>
          <w:rFonts w:ascii="Times New Roman" w:hAnsi="Times New Roman" w:cs="Times New Roman"/>
          <w:sz w:val="24"/>
          <w:szCs w:val="24"/>
        </w:rPr>
      </w:pPr>
      <w:r w:rsidRPr="00E62F35">
        <w:rPr>
          <w:rFonts w:ascii="Times New Roman" w:hAnsi="Times New Roman" w:cs="Times New Roman"/>
          <w:i/>
          <w:sz w:val="24"/>
          <w:szCs w:val="24"/>
        </w:rPr>
        <w:t>ITunes</w:t>
      </w:r>
    </w:p>
    <w:p w14:paraId="431F144C" w14:textId="77777777" w:rsidR="00642A08" w:rsidRPr="00E62F35" w:rsidRDefault="00642A08" w:rsidP="00642A08">
      <w:pPr>
        <w:pStyle w:val="NoSpacing"/>
        <w:rPr>
          <w:rFonts w:ascii="Times New Roman" w:hAnsi="Times New Roman" w:cs="Times New Roman"/>
          <w:sz w:val="24"/>
          <w:szCs w:val="24"/>
        </w:rPr>
      </w:pPr>
      <w:r w:rsidRPr="00E62F35">
        <w:rPr>
          <w:rFonts w:ascii="Times New Roman" w:hAnsi="Times New Roman" w:cs="Times New Roman"/>
          <w:sz w:val="24"/>
          <w:szCs w:val="24"/>
        </w:rPr>
        <w:t>ITunes was the second program.</w:t>
      </w:r>
    </w:p>
    <w:p w14:paraId="1A5A76A9"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1B86FD13"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24A786EA"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643909" w:rsidRPr="00E62F35">
        <w:rPr>
          <w:rFonts w:ascii="Times New Roman" w:hAnsi="Times New Roman" w:cs="Times New Roman"/>
          <w:sz w:val="24"/>
          <w:szCs w:val="24"/>
        </w:rPr>
        <w:t>6 seconds</w:t>
      </w:r>
    </w:p>
    <w:p w14:paraId="49EF7DA6"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03B41D74"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6 out of 10</w:t>
      </w:r>
    </w:p>
    <w:p w14:paraId="2FDA9DF1" w14:textId="77777777" w:rsidR="00642A08" w:rsidRPr="00E62F35" w:rsidRDefault="00642A08" w:rsidP="00642A08">
      <w:pPr>
        <w:pStyle w:val="NoSpacing"/>
        <w:rPr>
          <w:rFonts w:ascii="Times New Roman" w:hAnsi="Times New Roman" w:cs="Times New Roman"/>
          <w:i/>
          <w:sz w:val="24"/>
          <w:szCs w:val="24"/>
        </w:rPr>
      </w:pPr>
    </w:p>
    <w:p w14:paraId="70EA063B" w14:textId="77777777" w:rsidR="00642A08" w:rsidRPr="00E62F35" w:rsidRDefault="00642A08" w:rsidP="00642A08">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5CFE03E9" w14:textId="77777777" w:rsidR="00643909" w:rsidRPr="00E62F35" w:rsidRDefault="00642A08" w:rsidP="00643909">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w:t>
      </w:r>
      <w:r w:rsidR="00643909" w:rsidRPr="00E62F35">
        <w:rPr>
          <w:rFonts w:ascii="Times New Roman" w:hAnsi="Times New Roman" w:cs="Times New Roman"/>
          <w:sz w:val="24"/>
          <w:szCs w:val="24"/>
        </w:rPr>
        <w:t xml:space="preserve"> with Google Music.</w:t>
      </w:r>
    </w:p>
    <w:p w14:paraId="17E8F2DD" w14:textId="77777777" w:rsidR="00642A08" w:rsidRPr="00E62F35" w:rsidRDefault="00642A08" w:rsidP="00643909">
      <w:pPr>
        <w:pStyle w:val="NoSpacing"/>
        <w:numPr>
          <w:ilvl w:val="0"/>
          <w:numId w:val="9"/>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5EB9CD5E"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Experience</w:t>
      </w:r>
    </w:p>
    <w:p w14:paraId="19087B1F"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xml:space="preserve">: </w:t>
      </w:r>
      <w:r w:rsidR="00643909" w:rsidRPr="00E62F35">
        <w:rPr>
          <w:rFonts w:ascii="Times New Roman" w:hAnsi="Times New Roman" w:cs="Times New Roman"/>
          <w:sz w:val="24"/>
          <w:szCs w:val="24"/>
        </w:rPr>
        <w:t>30</w:t>
      </w:r>
      <w:r w:rsidRPr="00E62F35">
        <w:rPr>
          <w:rFonts w:ascii="Times New Roman" w:hAnsi="Times New Roman" w:cs="Times New Roman"/>
          <w:sz w:val="24"/>
          <w:szCs w:val="24"/>
        </w:rPr>
        <w:t xml:space="preserve"> seconds</w:t>
      </w:r>
    </w:p>
    <w:p w14:paraId="75682448"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lastRenderedPageBreak/>
        <w:t>Errors</w:t>
      </w:r>
      <w:r w:rsidRPr="00E62F35">
        <w:rPr>
          <w:rFonts w:ascii="Times New Roman" w:hAnsi="Times New Roman" w:cs="Times New Roman"/>
          <w:sz w:val="24"/>
          <w:szCs w:val="24"/>
        </w:rPr>
        <w:t>: None</w:t>
      </w:r>
    </w:p>
    <w:p w14:paraId="3744DE0F" w14:textId="77777777" w:rsidR="00642A08" w:rsidRPr="00E62F35" w:rsidRDefault="00642A08" w:rsidP="00642A08">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10 out of 10</w:t>
      </w:r>
    </w:p>
    <w:p w14:paraId="6807C1AF" w14:textId="77777777" w:rsidR="00642A08" w:rsidRPr="00E62F35" w:rsidRDefault="00642A08" w:rsidP="00461B97">
      <w:pPr>
        <w:pStyle w:val="NoSpacing"/>
        <w:rPr>
          <w:sz w:val="24"/>
          <w:szCs w:val="24"/>
        </w:rPr>
      </w:pPr>
    </w:p>
    <w:p w14:paraId="0C9E476B" w14:textId="77777777" w:rsidR="005563CF" w:rsidRPr="00E62F35" w:rsidRDefault="005563CF" w:rsidP="005563CF">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7</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2F269C7A" w14:textId="77777777" w:rsidR="005563CF" w:rsidRPr="00E62F35" w:rsidRDefault="005563CF" w:rsidP="005563CF">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774DCE88" w14:textId="77777777" w:rsidR="005563CF" w:rsidRPr="00E62F35" w:rsidRDefault="005563CF" w:rsidP="005563CF">
      <w:pPr>
        <w:pStyle w:val="NoSpacing"/>
        <w:rPr>
          <w:sz w:val="24"/>
          <w:szCs w:val="24"/>
        </w:rPr>
      </w:pPr>
      <w:r w:rsidRPr="00E62F35">
        <w:rPr>
          <w:rFonts w:ascii="Times New Roman" w:hAnsi="Times New Roman" w:cs="Times New Roman"/>
          <w:sz w:val="24"/>
          <w:szCs w:val="24"/>
        </w:rPr>
        <w:t>These were really fast for this user</w:t>
      </w:r>
    </w:p>
    <w:p w14:paraId="7EF92BEB"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Pretty Fast</w:t>
      </w:r>
    </w:p>
    <w:p w14:paraId="3816C198"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Used other software</w:t>
      </w:r>
    </w:p>
    <w:p w14:paraId="5C0DBB5C"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6 seconds</w:t>
      </w:r>
    </w:p>
    <w:p w14:paraId="15D99BC8"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5839F596"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8 out of 10</w:t>
      </w:r>
    </w:p>
    <w:p w14:paraId="428F6298" w14:textId="77777777" w:rsidR="005563CF" w:rsidRPr="00E62F35" w:rsidRDefault="005563CF" w:rsidP="005563CF">
      <w:pPr>
        <w:pStyle w:val="NoSpacing"/>
        <w:rPr>
          <w:rFonts w:ascii="Times New Roman" w:hAnsi="Times New Roman" w:cs="Times New Roman"/>
          <w:i/>
          <w:sz w:val="24"/>
          <w:szCs w:val="24"/>
        </w:rPr>
      </w:pPr>
    </w:p>
    <w:p w14:paraId="11C638AA" w14:textId="13D25640" w:rsidR="005563CF" w:rsidRPr="00E62F35" w:rsidRDefault="005563CF" w:rsidP="005563CF">
      <w:pPr>
        <w:pStyle w:val="NoSpacing"/>
        <w:rPr>
          <w:rFonts w:ascii="Times New Roman" w:hAnsi="Times New Roman" w:cs="Times New Roman"/>
          <w:sz w:val="24"/>
          <w:szCs w:val="24"/>
        </w:rPr>
      </w:pPr>
      <w:del w:id="249" w:author="John David N. Dionisio" w:date="2013-10-07T21:44:00Z">
        <w:r w:rsidRPr="00E62F35" w:rsidDel="00914B1B">
          <w:rPr>
            <w:rFonts w:ascii="Times New Roman" w:hAnsi="Times New Roman" w:cs="Times New Roman"/>
            <w:i/>
            <w:sz w:val="24"/>
            <w:szCs w:val="24"/>
          </w:rPr>
          <w:delText>ITunes</w:delText>
        </w:r>
      </w:del>
      <w:proofErr w:type="gramStart"/>
      <w:ins w:id="250" w:author="John David N. Dionisio" w:date="2013-10-07T21:44:00Z">
        <w:r w:rsidR="00914B1B">
          <w:rPr>
            <w:rFonts w:ascii="Times New Roman" w:hAnsi="Times New Roman" w:cs="Times New Roman"/>
            <w:i/>
            <w:sz w:val="24"/>
            <w:szCs w:val="24"/>
          </w:rPr>
          <w:t>i</w:t>
        </w:r>
        <w:r w:rsidR="00914B1B" w:rsidRPr="00E62F35">
          <w:rPr>
            <w:rFonts w:ascii="Times New Roman" w:hAnsi="Times New Roman" w:cs="Times New Roman"/>
            <w:i/>
            <w:sz w:val="24"/>
            <w:szCs w:val="24"/>
          </w:rPr>
          <w:t>Tunes</w:t>
        </w:r>
      </w:ins>
      <w:proofErr w:type="gramEnd"/>
    </w:p>
    <w:p w14:paraId="7C788442" w14:textId="688AF4F3" w:rsidR="005563CF" w:rsidRPr="00E62F35" w:rsidRDefault="005563CF" w:rsidP="005563CF">
      <w:pPr>
        <w:pStyle w:val="NoSpacing"/>
        <w:rPr>
          <w:rFonts w:ascii="Times New Roman" w:hAnsi="Times New Roman" w:cs="Times New Roman"/>
          <w:sz w:val="24"/>
          <w:szCs w:val="24"/>
        </w:rPr>
      </w:pPr>
      <w:del w:id="251" w:author="John David N. Dionisio" w:date="2013-10-07T21:44:00Z">
        <w:r w:rsidRPr="00E62F35" w:rsidDel="00914B1B">
          <w:rPr>
            <w:rFonts w:ascii="Times New Roman" w:hAnsi="Times New Roman" w:cs="Times New Roman"/>
            <w:sz w:val="24"/>
            <w:szCs w:val="24"/>
          </w:rPr>
          <w:delText xml:space="preserve">ITunes </w:delText>
        </w:r>
      </w:del>
      <w:proofErr w:type="gramStart"/>
      <w:ins w:id="252" w:author="John David N. Dionisio" w:date="2013-10-07T21:44:00Z">
        <w:r w:rsidR="00914B1B">
          <w:rPr>
            <w:rFonts w:ascii="Times New Roman" w:hAnsi="Times New Roman" w:cs="Times New Roman"/>
            <w:sz w:val="24"/>
            <w:szCs w:val="24"/>
          </w:rPr>
          <w:t>i</w:t>
        </w:r>
        <w:r w:rsidR="00914B1B" w:rsidRPr="00E62F35">
          <w:rPr>
            <w:rFonts w:ascii="Times New Roman" w:hAnsi="Times New Roman" w:cs="Times New Roman"/>
            <w:sz w:val="24"/>
            <w:szCs w:val="24"/>
          </w:rPr>
          <w:t>Tunes</w:t>
        </w:r>
        <w:proofErr w:type="gramEnd"/>
        <w:r w:rsidR="00914B1B"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was the second program.</w:t>
      </w:r>
    </w:p>
    <w:p w14:paraId="3676C227" w14:textId="77777777" w:rsidR="005563CF" w:rsidRPr="00E62F35" w:rsidRDefault="005563CF" w:rsidP="005563CF">
      <w:pPr>
        <w:pStyle w:val="NoSpacing"/>
        <w:numPr>
          <w:ilvl w:val="0"/>
          <w:numId w:val="10"/>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0503147C"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62358301"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8 seconds</w:t>
      </w:r>
    </w:p>
    <w:p w14:paraId="39EFB2C7"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w:t>
      </w:r>
      <w:r w:rsidR="000B0236" w:rsidRPr="00E62F35">
        <w:rPr>
          <w:rFonts w:ascii="Times New Roman" w:hAnsi="Times New Roman" w:cs="Times New Roman"/>
          <w:sz w:val="24"/>
          <w:szCs w:val="24"/>
        </w:rPr>
        <w:t xml:space="preserve"> </w:t>
      </w:r>
      <w:r w:rsidRPr="00E62F35">
        <w:rPr>
          <w:rFonts w:ascii="Times New Roman" w:hAnsi="Times New Roman" w:cs="Times New Roman"/>
          <w:sz w:val="24"/>
          <w:szCs w:val="24"/>
        </w:rPr>
        <w:t>None</w:t>
      </w:r>
    </w:p>
    <w:p w14:paraId="3BAA47F9"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9 out of 10</w:t>
      </w:r>
    </w:p>
    <w:p w14:paraId="0E97E078" w14:textId="77777777" w:rsidR="005563CF" w:rsidRPr="00E62F35" w:rsidRDefault="005563CF" w:rsidP="005563CF">
      <w:pPr>
        <w:pStyle w:val="NoSpacing"/>
        <w:rPr>
          <w:rFonts w:ascii="Times New Roman" w:hAnsi="Times New Roman" w:cs="Times New Roman"/>
          <w:i/>
          <w:sz w:val="24"/>
          <w:szCs w:val="24"/>
        </w:rPr>
      </w:pPr>
    </w:p>
    <w:p w14:paraId="738B1A3B" w14:textId="77777777" w:rsidR="005563CF" w:rsidRPr="00E62F35" w:rsidRDefault="005563CF" w:rsidP="005563CF">
      <w:pPr>
        <w:pStyle w:val="NoSpacing"/>
        <w:rPr>
          <w:rFonts w:ascii="Times New Roman" w:hAnsi="Times New Roman" w:cs="Times New Roman"/>
          <w:i/>
          <w:sz w:val="24"/>
          <w:szCs w:val="24"/>
        </w:rPr>
      </w:pPr>
      <w:r w:rsidRPr="00E62F35">
        <w:rPr>
          <w:rFonts w:ascii="Times New Roman" w:hAnsi="Times New Roman" w:cs="Times New Roman"/>
          <w:i/>
          <w:sz w:val="24"/>
          <w:szCs w:val="24"/>
        </w:rPr>
        <w:t>Google Music</w:t>
      </w:r>
    </w:p>
    <w:p w14:paraId="3A7A43F1" w14:textId="77777777" w:rsidR="005563CF" w:rsidRPr="00E62F35" w:rsidRDefault="005563CF" w:rsidP="005563CF">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 with Google Music.</w:t>
      </w:r>
    </w:p>
    <w:p w14:paraId="7F8D4DC9" w14:textId="77777777" w:rsidR="005563CF" w:rsidRPr="00E62F35" w:rsidRDefault="005563CF" w:rsidP="005563CF">
      <w:pPr>
        <w:pStyle w:val="NoSpacing"/>
        <w:numPr>
          <w:ilvl w:val="0"/>
          <w:numId w:val="11"/>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Pretty fast</w:t>
      </w:r>
    </w:p>
    <w:p w14:paraId="6AEE2508"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None</w:t>
      </w:r>
    </w:p>
    <w:p w14:paraId="4D0F9E6A"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33 seconds</w:t>
      </w:r>
    </w:p>
    <w:p w14:paraId="6B3D21BF" w14:textId="66E7956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xml:space="preserve">: 1 </w:t>
      </w:r>
      <w:del w:id="253" w:author="John David N. Dionisio" w:date="2013-10-07T21:44:00Z">
        <w:r w:rsidRPr="00E62F35" w:rsidDel="00914B1B">
          <w:rPr>
            <w:rFonts w:ascii="Times New Roman" w:hAnsi="Times New Roman" w:cs="Times New Roman"/>
            <w:sz w:val="24"/>
            <w:szCs w:val="24"/>
          </w:rPr>
          <w:delText>Error</w:delText>
        </w:r>
      </w:del>
      <w:ins w:id="254" w:author="John David N. Dionisio" w:date="2013-10-07T21:44:00Z">
        <w:r w:rsidR="00914B1B">
          <w:rPr>
            <w:rFonts w:ascii="Times New Roman" w:hAnsi="Times New Roman" w:cs="Times New Roman"/>
            <w:sz w:val="24"/>
            <w:szCs w:val="24"/>
          </w:rPr>
          <w:t>e</w:t>
        </w:r>
        <w:r w:rsidR="00914B1B" w:rsidRPr="00E62F35">
          <w:rPr>
            <w:rFonts w:ascii="Times New Roman" w:hAnsi="Times New Roman" w:cs="Times New Roman"/>
            <w:sz w:val="24"/>
            <w:szCs w:val="24"/>
          </w:rPr>
          <w:t>rror</w:t>
        </w:r>
      </w:ins>
    </w:p>
    <w:p w14:paraId="2344830A" w14:textId="77777777" w:rsidR="005563CF" w:rsidRPr="00E62F35" w:rsidRDefault="005563CF" w:rsidP="005563CF">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1663EAC8" w14:textId="77777777" w:rsidR="005563CF" w:rsidRPr="00E62F35" w:rsidRDefault="005563CF" w:rsidP="00461B97">
      <w:pPr>
        <w:pStyle w:val="NoSpacing"/>
        <w:rPr>
          <w:sz w:val="24"/>
          <w:szCs w:val="24"/>
        </w:rPr>
      </w:pPr>
    </w:p>
    <w:p w14:paraId="1232AD76" w14:textId="77777777" w:rsidR="00232426" w:rsidRPr="00E62F35" w:rsidRDefault="00232426" w:rsidP="00232426">
      <w:pPr>
        <w:pStyle w:val="NoSpacing"/>
        <w:rPr>
          <w:rFonts w:ascii="Times New Roman" w:hAnsi="Times New Roman" w:cs="Times New Roman"/>
          <w:sz w:val="24"/>
          <w:szCs w:val="24"/>
          <w:u w:val="single"/>
        </w:rPr>
      </w:pPr>
      <w:r w:rsidRPr="00E62F35">
        <w:rPr>
          <w:rFonts w:ascii="Times New Roman" w:hAnsi="Times New Roman" w:cs="Times New Roman"/>
          <w:sz w:val="24"/>
          <w:szCs w:val="24"/>
          <w:u w:val="single"/>
        </w:rPr>
        <w:t>8</w:t>
      </w:r>
      <w:r w:rsidRPr="00E62F35">
        <w:rPr>
          <w:rFonts w:ascii="Times New Roman" w:hAnsi="Times New Roman" w:cs="Times New Roman"/>
          <w:sz w:val="24"/>
          <w:szCs w:val="24"/>
          <w:u w:val="single"/>
          <w:vertAlign w:val="superscript"/>
        </w:rPr>
        <w:t>th</w:t>
      </w:r>
      <w:r w:rsidRPr="00E62F35">
        <w:rPr>
          <w:rFonts w:ascii="Times New Roman" w:hAnsi="Times New Roman" w:cs="Times New Roman"/>
          <w:sz w:val="24"/>
          <w:szCs w:val="24"/>
          <w:u w:val="single"/>
        </w:rPr>
        <w:t xml:space="preserve"> Participant</w:t>
      </w:r>
    </w:p>
    <w:p w14:paraId="3D354130" w14:textId="77777777" w:rsidR="00232426" w:rsidRPr="00E62F35" w:rsidRDefault="00232426" w:rsidP="00232426">
      <w:pPr>
        <w:pStyle w:val="NoSpacing"/>
        <w:rPr>
          <w:rFonts w:ascii="Times New Roman" w:hAnsi="Times New Roman" w:cs="Times New Roman"/>
          <w:sz w:val="24"/>
          <w:szCs w:val="24"/>
        </w:rPr>
      </w:pPr>
      <w:r w:rsidRPr="00E62F35">
        <w:rPr>
          <w:rFonts w:ascii="Times New Roman" w:hAnsi="Times New Roman" w:cs="Times New Roman"/>
          <w:i/>
          <w:sz w:val="24"/>
          <w:szCs w:val="24"/>
        </w:rPr>
        <w:t>Spotify</w:t>
      </w:r>
    </w:p>
    <w:p w14:paraId="3F12A68E" w14:textId="77777777" w:rsidR="00232426" w:rsidRPr="00E62F35" w:rsidRDefault="00232426" w:rsidP="00232426">
      <w:pPr>
        <w:pStyle w:val="NoSpacing"/>
        <w:rPr>
          <w:rFonts w:ascii="Times New Roman" w:hAnsi="Times New Roman" w:cs="Times New Roman"/>
          <w:sz w:val="24"/>
          <w:szCs w:val="24"/>
        </w:rPr>
      </w:pPr>
      <w:r w:rsidRPr="00E62F35">
        <w:rPr>
          <w:rFonts w:ascii="Times New Roman" w:hAnsi="Times New Roman" w:cs="Times New Roman"/>
          <w:sz w:val="24"/>
          <w:szCs w:val="24"/>
        </w:rPr>
        <w:t>Spotify was the first program this user went through. These were all really fast.</w:t>
      </w:r>
    </w:p>
    <w:p w14:paraId="498C6070" w14:textId="77777777" w:rsidR="00232426" w:rsidRPr="00E62F35" w:rsidRDefault="00232426" w:rsidP="00232426">
      <w:pPr>
        <w:pStyle w:val="NoSpacing"/>
        <w:numPr>
          <w:ilvl w:val="0"/>
          <w:numId w:val="12"/>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Pretty Fast</w:t>
      </w:r>
    </w:p>
    <w:p w14:paraId="295C9423"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Used other software</w:t>
      </w:r>
    </w:p>
    <w:p w14:paraId="5FABC852"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9 seconds</w:t>
      </w:r>
    </w:p>
    <w:p w14:paraId="5C30E82D"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5B47DFE3"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6F64E3A0" w14:textId="77777777" w:rsidR="00232426" w:rsidRPr="00E62F35" w:rsidRDefault="00232426" w:rsidP="00232426">
      <w:pPr>
        <w:pStyle w:val="NoSpacing"/>
        <w:rPr>
          <w:rFonts w:ascii="Times New Roman" w:hAnsi="Times New Roman" w:cs="Times New Roman"/>
          <w:i/>
          <w:sz w:val="24"/>
          <w:szCs w:val="24"/>
        </w:rPr>
      </w:pPr>
    </w:p>
    <w:p w14:paraId="0C7D5B01" w14:textId="66294EF8" w:rsidR="00232426" w:rsidRPr="00E62F35" w:rsidRDefault="00232426" w:rsidP="00232426">
      <w:pPr>
        <w:pStyle w:val="NoSpacing"/>
        <w:rPr>
          <w:rFonts w:ascii="Times New Roman" w:hAnsi="Times New Roman" w:cs="Times New Roman"/>
          <w:sz w:val="24"/>
          <w:szCs w:val="24"/>
        </w:rPr>
      </w:pPr>
      <w:del w:id="255" w:author="John David N. Dionisio" w:date="2013-10-07T21:44:00Z">
        <w:r w:rsidRPr="00E62F35" w:rsidDel="00914B1B">
          <w:rPr>
            <w:rFonts w:ascii="Times New Roman" w:hAnsi="Times New Roman" w:cs="Times New Roman"/>
            <w:i/>
            <w:sz w:val="24"/>
            <w:szCs w:val="24"/>
          </w:rPr>
          <w:delText>ITunes</w:delText>
        </w:r>
      </w:del>
      <w:proofErr w:type="gramStart"/>
      <w:ins w:id="256" w:author="John David N. Dionisio" w:date="2013-10-07T21:44:00Z">
        <w:r w:rsidR="00914B1B">
          <w:rPr>
            <w:rFonts w:ascii="Times New Roman" w:hAnsi="Times New Roman" w:cs="Times New Roman"/>
            <w:i/>
            <w:sz w:val="24"/>
            <w:szCs w:val="24"/>
          </w:rPr>
          <w:t>i</w:t>
        </w:r>
        <w:r w:rsidR="00914B1B" w:rsidRPr="00E62F35">
          <w:rPr>
            <w:rFonts w:ascii="Times New Roman" w:hAnsi="Times New Roman" w:cs="Times New Roman"/>
            <w:i/>
            <w:sz w:val="24"/>
            <w:szCs w:val="24"/>
          </w:rPr>
          <w:t>Tunes</w:t>
        </w:r>
      </w:ins>
      <w:proofErr w:type="gramEnd"/>
    </w:p>
    <w:p w14:paraId="4018DBCD" w14:textId="05B2DB51" w:rsidR="00232426" w:rsidRPr="00E62F35" w:rsidRDefault="00232426" w:rsidP="00232426">
      <w:pPr>
        <w:pStyle w:val="NoSpacing"/>
        <w:rPr>
          <w:rFonts w:ascii="Times New Roman" w:hAnsi="Times New Roman" w:cs="Times New Roman"/>
          <w:sz w:val="24"/>
          <w:szCs w:val="24"/>
        </w:rPr>
      </w:pPr>
      <w:del w:id="257" w:author="John David N. Dionisio" w:date="2013-10-07T21:44:00Z">
        <w:r w:rsidRPr="00E62F35" w:rsidDel="00914B1B">
          <w:rPr>
            <w:rFonts w:ascii="Times New Roman" w:hAnsi="Times New Roman" w:cs="Times New Roman"/>
            <w:sz w:val="24"/>
            <w:szCs w:val="24"/>
          </w:rPr>
          <w:delText xml:space="preserve">ITunes </w:delText>
        </w:r>
      </w:del>
      <w:proofErr w:type="gramStart"/>
      <w:ins w:id="258" w:author="John David N. Dionisio" w:date="2013-10-07T21:44:00Z">
        <w:r w:rsidR="00914B1B">
          <w:rPr>
            <w:rFonts w:ascii="Times New Roman" w:hAnsi="Times New Roman" w:cs="Times New Roman"/>
            <w:sz w:val="24"/>
            <w:szCs w:val="24"/>
          </w:rPr>
          <w:t>i</w:t>
        </w:r>
        <w:r w:rsidR="00914B1B" w:rsidRPr="00E62F35">
          <w:rPr>
            <w:rFonts w:ascii="Times New Roman" w:hAnsi="Times New Roman" w:cs="Times New Roman"/>
            <w:sz w:val="24"/>
            <w:szCs w:val="24"/>
          </w:rPr>
          <w:t>Tunes</w:t>
        </w:r>
        <w:proofErr w:type="gramEnd"/>
        <w:r w:rsidR="00914B1B"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was the second program.</w:t>
      </w:r>
    </w:p>
    <w:p w14:paraId="14B52848"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Experience</w:t>
      </w:r>
    </w:p>
    <w:p w14:paraId="04D71FB6"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Memorability</w:t>
      </w:r>
      <w:r w:rsidRPr="00E62F35">
        <w:rPr>
          <w:rFonts w:ascii="Times New Roman" w:hAnsi="Times New Roman" w:cs="Times New Roman"/>
          <w:sz w:val="24"/>
          <w:szCs w:val="24"/>
        </w:rPr>
        <w:t>: Experience</w:t>
      </w:r>
    </w:p>
    <w:p w14:paraId="4BE83C85"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10 seconds</w:t>
      </w:r>
    </w:p>
    <w:p w14:paraId="27668506"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2309EE54"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9 out of 10</w:t>
      </w:r>
    </w:p>
    <w:p w14:paraId="4F08DA5E" w14:textId="77777777" w:rsidR="00232426" w:rsidRPr="00E62F35" w:rsidRDefault="00232426" w:rsidP="00232426">
      <w:pPr>
        <w:pStyle w:val="NoSpacing"/>
        <w:rPr>
          <w:rFonts w:ascii="Times New Roman" w:hAnsi="Times New Roman" w:cs="Times New Roman"/>
          <w:i/>
          <w:sz w:val="24"/>
          <w:szCs w:val="24"/>
        </w:rPr>
      </w:pPr>
    </w:p>
    <w:p w14:paraId="21AE176D" w14:textId="77777777" w:rsidR="00232426" w:rsidRPr="00E62F35" w:rsidRDefault="00232426" w:rsidP="00232426">
      <w:pPr>
        <w:pStyle w:val="NoSpacing"/>
        <w:rPr>
          <w:rFonts w:ascii="Times New Roman" w:hAnsi="Times New Roman" w:cs="Times New Roman"/>
          <w:i/>
          <w:sz w:val="24"/>
          <w:szCs w:val="24"/>
        </w:rPr>
      </w:pPr>
      <w:r w:rsidRPr="00E62F35">
        <w:rPr>
          <w:rFonts w:ascii="Times New Roman" w:hAnsi="Times New Roman" w:cs="Times New Roman"/>
          <w:i/>
          <w:sz w:val="24"/>
          <w:szCs w:val="24"/>
        </w:rPr>
        <w:lastRenderedPageBreak/>
        <w:t>Google Music</w:t>
      </w:r>
    </w:p>
    <w:p w14:paraId="2EC56AD1" w14:textId="77777777" w:rsidR="00232426" w:rsidRPr="00E62F35" w:rsidRDefault="00232426" w:rsidP="00232426">
      <w:pPr>
        <w:pStyle w:val="NoSpacing"/>
        <w:rPr>
          <w:rFonts w:ascii="Times New Roman" w:hAnsi="Times New Roman" w:cs="Times New Roman"/>
          <w:sz w:val="24"/>
          <w:szCs w:val="24"/>
        </w:rPr>
      </w:pPr>
      <w:r w:rsidRPr="00E62F35">
        <w:rPr>
          <w:rFonts w:ascii="Times New Roman" w:hAnsi="Times New Roman" w:cs="Times New Roman"/>
          <w:sz w:val="24"/>
          <w:szCs w:val="24"/>
        </w:rPr>
        <w:t>This participant then went with Google Music.</w:t>
      </w:r>
    </w:p>
    <w:p w14:paraId="669FB2EF"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Learnability</w:t>
      </w:r>
      <w:r w:rsidRPr="00E62F35">
        <w:rPr>
          <w:rFonts w:ascii="Times New Roman" w:hAnsi="Times New Roman" w:cs="Times New Roman"/>
          <w:sz w:val="24"/>
          <w:szCs w:val="24"/>
        </w:rPr>
        <w:t>: Pretty fast</w:t>
      </w:r>
    </w:p>
    <w:p w14:paraId="17A060F4"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 xml:space="preserve">Memorability: </w:t>
      </w:r>
      <w:r w:rsidRPr="00E62F35">
        <w:rPr>
          <w:rFonts w:ascii="Times New Roman" w:hAnsi="Times New Roman" w:cs="Times New Roman"/>
          <w:sz w:val="24"/>
          <w:szCs w:val="24"/>
        </w:rPr>
        <w:t>None</w:t>
      </w:r>
    </w:p>
    <w:p w14:paraId="7EB43A37"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Efficiency</w:t>
      </w:r>
      <w:r w:rsidRPr="00E62F35">
        <w:rPr>
          <w:rFonts w:ascii="Times New Roman" w:hAnsi="Times New Roman" w:cs="Times New Roman"/>
          <w:sz w:val="24"/>
          <w:szCs w:val="24"/>
        </w:rPr>
        <w:t>: 33 seconds</w:t>
      </w:r>
    </w:p>
    <w:p w14:paraId="632A5E6B" w14:textId="77777777" w:rsidR="00232426" w:rsidRPr="00E62F35" w:rsidRDefault="00232426" w:rsidP="00232426">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Errors</w:t>
      </w:r>
      <w:r w:rsidRPr="00E62F35">
        <w:rPr>
          <w:rFonts w:ascii="Times New Roman" w:hAnsi="Times New Roman" w:cs="Times New Roman"/>
          <w:sz w:val="24"/>
          <w:szCs w:val="24"/>
        </w:rPr>
        <w:t>: None</w:t>
      </w:r>
    </w:p>
    <w:p w14:paraId="6B75143F" w14:textId="77777777" w:rsidR="00B81FB5" w:rsidRPr="00E62F35" w:rsidRDefault="00232426" w:rsidP="00461B97">
      <w:pPr>
        <w:pStyle w:val="NoSpacing"/>
        <w:numPr>
          <w:ilvl w:val="0"/>
          <w:numId w:val="4"/>
        </w:numPr>
        <w:rPr>
          <w:rFonts w:ascii="Times New Roman" w:hAnsi="Times New Roman" w:cs="Times New Roman"/>
          <w:sz w:val="24"/>
          <w:szCs w:val="24"/>
        </w:rPr>
      </w:pPr>
      <w:r w:rsidRPr="00E62F35">
        <w:rPr>
          <w:rFonts w:ascii="Times New Roman" w:hAnsi="Times New Roman" w:cs="Times New Roman"/>
          <w:b/>
          <w:sz w:val="24"/>
          <w:szCs w:val="24"/>
        </w:rPr>
        <w:t>Satisfaction</w:t>
      </w:r>
      <w:r w:rsidRPr="00E62F35">
        <w:rPr>
          <w:rFonts w:ascii="Times New Roman" w:hAnsi="Times New Roman" w:cs="Times New Roman"/>
          <w:sz w:val="24"/>
          <w:szCs w:val="24"/>
        </w:rPr>
        <w:t>: 7 out of 10</w:t>
      </w:r>
    </w:p>
    <w:p w14:paraId="0596ABE0" w14:textId="77777777" w:rsidR="00B81FB5" w:rsidRPr="00E62F35" w:rsidRDefault="00B81FB5" w:rsidP="00B81FB5">
      <w:pPr>
        <w:pStyle w:val="NoSpacing"/>
        <w:rPr>
          <w:rFonts w:ascii="Times New Roman" w:hAnsi="Times New Roman" w:cs="Times New Roman"/>
          <w:sz w:val="24"/>
          <w:szCs w:val="24"/>
        </w:rPr>
      </w:pPr>
    </w:p>
    <w:p w14:paraId="004C74F0" w14:textId="77777777" w:rsidR="00B81FB5" w:rsidRPr="00E62F35" w:rsidRDefault="00B81FB5" w:rsidP="00B81FB5">
      <w:pPr>
        <w:pStyle w:val="NoSpacing"/>
        <w:rPr>
          <w:rFonts w:ascii="Times New Roman" w:hAnsi="Times New Roman" w:cs="Times New Roman"/>
          <w:b/>
          <w:sz w:val="24"/>
          <w:szCs w:val="24"/>
        </w:rPr>
      </w:pPr>
      <w:r w:rsidRPr="00E62F35">
        <w:rPr>
          <w:rFonts w:ascii="Times New Roman" w:hAnsi="Times New Roman" w:cs="Times New Roman"/>
          <w:b/>
          <w:sz w:val="24"/>
          <w:szCs w:val="24"/>
        </w:rPr>
        <w:t>Conclusion</w:t>
      </w:r>
    </w:p>
    <w:p w14:paraId="102ED662" w14:textId="77777777" w:rsidR="00B81FB5" w:rsidRPr="00E62F35" w:rsidRDefault="00B81FB5" w:rsidP="00B81FB5">
      <w:pPr>
        <w:pStyle w:val="NoSpacing"/>
        <w:rPr>
          <w:rFonts w:ascii="Times New Roman" w:hAnsi="Times New Roman" w:cs="Times New Roman"/>
          <w:sz w:val="24"/>
          <w:szCs w:val="24"/>
        </w:rPr>
      </w:pPr>
    </w:p>
    <w:p w14:paraId="6FE3341C" w14:textId="77777777" w:rsidR="00B81FB5" w:rsidRPr="00E62F35" w:rsidRDefault="00C42119" w:rsidP="00B81FB5">
      <w:pPr>
        <w:pStyle w:val="NoSpacing"/>
        <w:rPr>
          <w:rFonts w:ascii="Times New Roman" w:hAnsi="Times New Roman" w:cs="Times New Roman"/>
          <w:sz w:val="24"/>
          <w:szCs w:val="24"/>
        </w:rPr>
      </w:pPr>
      <w:r w:rsidRPr="00E62F35">
        <w:rPr>
          <w:rFonts w:ascii="Times New Roman" w:hAnsi="Times New Roman" w:cs="Times New Roman"/>
          <w:sz w:val="24"/>
          <w:szCs w:val="24"/>
        </w:rPr>
        <w:t>According to what we see here we can see how each program was interacted with and which program seems to be better for what and the overall better program.</w:t>
      </w:r>
    </w:p>
    <w:p w14:paraId="7A52FB74" w14:textId="77777777" w:rsidR="00C42119" w:rsidRPr="00E62F35" w:rsidRDefault="00C42119" w:rsidP="00B81FB5">
      <w:pPr>
        <w:pStyle w:val="NoSpacing"/>
        <w:rPr>
          <w:rFonts w:ascii="Times New Roman" w:hAnsi="Times New Roman" w:cs="Times New Roman"/>
          <w:sz w:val="24"/>
          <w:szCs w:val="24"/>
        </w:rPr>
      </w:pPr>
    </w:p>
    <w:p w14:paraId="5C858919" w14:textId="77777777" w:rsidR="00C42119" w:rsidRPr="00E62F35" w:rsidRDefault="00C42119" w:rsidP="00B81FB5">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We see that a lot of users that weren’t familiar with the programs went through a lot of the program to try and figure out what was where </w:t>
      </w:r>
      <w:commentRangeStart w:id="259"/>
      <w:r w:rsidRPr="00E62F35">
        <w:rPr>
          <w:rFonts w:ascii="Times New Roman" w:hAnsi="Times New Roman" w:cs="Times New Roman"/>
          <w:sz w:val="24"/>
          <w:szCs w:val="24"/>
        </w:rPr>
        <w:t>in order to get the tasks done</w:t>
      </w:r>
      <w:commentRangeEnd w:id="259"/>
      <w:r w:rsidR="00E30610">
        <w:rPr>
          <w:rStyle w:val="CommentReference"/>
        </w:rPr>
        <w:commentReference w:id="259"/>
      </w:r>
      <w:r w:rsidRPr="00E62F35">
        <w:rPr>
          <w:rFonts w:ascii="Times New Roman" w:hAnsi="Times New Roman" w:cs="Times New Roman"/>
          <w:sz w:val="24"/>
          <w:szCs w:val="24"/>
        </w:rPr>
        <w:t>.  T</w:t>
      </w:r>
      <w:r w:rsidR="00594FCA" w:rsidRPr="00E62F35">
        <w:rPr>
          <w:rFonts w:ascii="Times New Roman" w:hAnsi="Times New Roman" w:cs="Times New Roman"/>
          <w:sz w:val="24"/>
          <w:szCs w:val="24"/>
        </w:rPr>
        <w:t>hrough these interactions with the programs, some participants looked at the programs differently and got a different feel for it which might have caused there to be different satisfaction levels.</w:t>
      </w:r>
    </w:p>
    <w:p w14:paraId="09E97CF2" w14:textId="77777777" w:rsidR="00594FCA" w:rsidRPr="00E62F35" w:rsidRDefault="00594FCA" w:rsidP="00B81FB5">
      <w:pPr>
        <w:pStyle w:val="NoSpacing"/>
        <w:rPr>
          <w:rFonts w:ascii="Times New Roman" w:hAnsi="Times New Roman" w:cs="Times New Roman"/>
          <w:sz w:val="24"/>
          <w:szCs w:val="24"/>
        </w:rPr>
      </w:pPr>
    </w:p>
    <w:p w14:paraId="5D6B02DD" w14:textId="4A4717EF" w:rsidR="00594FCA" w:rsidRPr="00E62F35" w:rsidRDefault="00594FCA" w:rsidP="00594FCA">
      <w:pPr>
        <w:pStyle w:val="NoSpacing"/>
        <w:rPr>
          <w:rFonts w:ascii="Times New Roman" w:hAnsi="Times New Roman" w:cs="Times New Roman"/>
          <w:sz w:val="24"/>
          <w:szCs w:val="24"/>
        </w:rPr>
      </w:pPr>
      <w:r w:rsidRPr="00E62F35">
        <w:rPr>
          <w:rFonts w:ascii="Times New Roman" w:hAnsi="Times New Roman" w:cs="Times New Roman"/>
          <w:sz w:val="24"/>
          <w:szCs w:val="24"/>
        </w:rPr>
        <w:t xml:space="preserve">In the study we get to see that </w:t>
      </w:r>
      <w:del w:id="260" w:author="John David N. Dionisio" w:date="2013-10-07T21:45:00Z">
        <w:r w:rsidRPr="00E62F35" w:rsidDel="00E30610">
          <w:rPr>
            <w:rFonts w:ascii="Times New Roman" w:hAnsi="Times New Roman" w:cs="Times New Roman"/>
            <w:sz w:val="24"/>
            <w:szCs w:val="24"/>
          </w:rPr>
          <w:delText xml:space="preserve">ITunes </w:delText>
        </w:r>
      </w:del>
      <w:ins w:id="261" w:author="John David N. Dionisio" w:date="2013-10-07T21:45:00Z">
        <w:r w:rsidR="00E30610">
          <w:rPr>
            <w:rFonts w:ascii="Times New Roman" w:hAnsi="Times New Roman" w:cs="Times New Roman"/>
            <w:sz w:val="24"/>
            <w:szCs w:val="24"/>
          </w:rPr>
          <w:t>i</w:t>
        </w:r>
        <w:r w:rsidR="00E30610"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 xml:space="preserve">and Spotify were </w:t>
      </w:r>
      <w:commentRangeStart w:id="262"/>
      <w:r w:rsidRPr="00E62F35">
        <w:rPr>
          <w:rFonts w:ascii="Times New Roman" w:hAnsi="Times New Roman" w:cs="Times New Roman"/>
          <w:sz w:val="24"/>
          <w:szCs w:val="24"/>
        </w:rPr>
        <w:t xml:space="preserve">probably </w:t>
      </w:r>
      <w:commentRangeEnd w:id="262"/>
      <w:r w:rsidR="00E30610">
        <w:rPr>
          <w:rStyle w:val="CommentReference"/>
        </w:rPr>
        <w:commentReference w:id="262"/>
      </w:r>
      <w:r w:rsidRPr="00E62F35">
        <w:rPr>
          <w:rFonts w:ascii="Times New Roman" w:hAnsi="Times New Roman" w:cs="Times New Roman"/>
          <w:sz w:val="24"/>
          <w:szCs w:val="24"/>
        </w:rPr>
        <w:t xml:space="preserve">seen as the best options in between the test studies as well as the most satisfactory. </w:t>
      </w:r>
      <w:del w:id="263" w:author="John David N. Dionisio" w:date="2013-10-07T21:46:00Z">
        <w:r w:rsidRPr="00E62F35" w:rsidDel="00E30610">
          <w:rPr>
            <w:rFonts w:ascii="Times New Roman" w:hAnsi="Times New Roman" w:cs="Times New Roman"/>
            <w:sz w:val="24"/>
            <w:szCs w:val="24"/>
          </w:rPr>
          <w:delText xml:space="preserve">ITunes </w:delText>
        </w:r>
      </w:del>
      <w:proofErr w:type="gramStart"/>
      <w:ins w:id="264" w:author="John David N. Dionisio" w:date="2013-10-07T21:46:00Z">
        <w:r w:rsidR="00E30610">
          <w:rPr>
            <w:rFonts w:ascii="Times New Roman" w:hAnsi="Times New Roman" w:cs="Times New Roman"/>
            <w:sz w:val="24"/>
            <w:szCs w:val="24"/>
          </w:rPr>
          <w:t>i</w:t>
        </w:r>
        <w:r w:rsidR="00E30610" w:rsidRPr="00E62F35">
          <w:rPr>
            <w:rFonts w:ascii="Times New Roman" w:hAnsi="Times New Roman" w:cs="Times New Roman"/>
            <w:sz w:val="24"/>
            <w:szCs w:val="24"/>
          </w:rPr>
          <w:t>Tunes</w:t>
        </w:r>
        <w:proofErr w:type="gramEnd"/>
        <w:r w:rsidR="00E30610" w:rsidRPr="00E62F35">
          <w:rPr>
            <w:rFonts w:ascii="Times New Roman" w:hAnsi="Times New Roman" w:cs="Times New Roman"/>
            <w:sz w:val="24"/>
            <w:szCs w:val="24"/>
          </w:rPr>
          <w:t xml:space="preserve"> </w:t>
        </w:r>
      </w:ins>
      <w:r w:rsidRPr="00E62F35">
        <w:rPr>
          <w:rFonts w:ascii="Times New Roman" w:hAnsi="Times New Roman" w:cs="Times New Roman"/>
          <w:sz w:val="24"/>
          <w:szCs w:val="24"/>
        </w:rPr>
        <w:t xml:space="preserve">maybe gets a bit over the lead here where there are more people that have used </w:t>
      </w:r>
      <w:del w:id="265" w:author="John David N. Dionisio" w:date="2013-10-07T21:46:00Z">
        <w:r w:rsidRPr="00E62F35" w:rsidDel="00E30610">
          <w:rPr>
            <w:rFonts w:ascii="Times New Roman" w:hAnsi="Times New Roman" w:cs="Times New Roman"/>
            <w:sz w:val="24"/>
            <w:szCs w:val="24"/>
          </w:rPr>
          <w:delText xml:space="preserve">ITunes </w:delText>
        </w:r>
      </w:del>
      <w:ins w:id="266" w:author="John David N. Dionisio" w:date="2013-10-07T21:46:00Z">
        <w:r w:rsidR="00E30610">
          <w:rPr>
            <w:rFonts w:ascii="Times New Roman" w:hAnsi="Times New Roman" w:cs="Times New Roman"/>
            <w:sz w:val="24"/>
            <w:szCs w:val="24"/>
          </w:rPr>
          <w:t>i</w:t>
        </w:r>
        <w:r w:rsidR="00E30610" w:rsidRPr="00E62F35">
          <w:rPr>
            <w:rFonts w:ascii="Times New Roman" w:hAnsi="Times New Roman" w:cs="Times New Roman"/>
            <w:sz w:val="24"/>
            <w:szCs w:val="24"/>
          </w:rPr>
          <w:t xml:space="preserve">Tunes </w:t>
        </w:r>
      </w:ins>
      <w:r w:rsidRPr="00E62F35">
        <w:rPr>
          <w:rFonts w:ascii="Times New Roman" w:hAnsi="Times New Roman" w:cs="Times New Roman"/>
          <w:sz w:val="24"/>
          <w:szCs w:val="24"/>
        </w:rPr>
        <w:t>because it is a little more popular. Google Music isn’t really seen as that great because of the fact that it is different. Google Music is a cloud program in</w:t>
      </w:r>
      <w:r w:rsidR="00047B60" w:rsidRPr="00E62F35">
        <w:rPr>
          <w:rFonts w:ascii="Times New Roman" w:hAnsi="Times New Roman" w:cs="Times New Roman"/>
          <w:sz w:val="24"/>
          <w:szCs w:val="24"/>
        </w:rPr>
        <w:t>stead of an application program which made it difficult for people to understand it and therefore not like it as much as t</w:t>
      </w:r>
      <w:bookmarkStart w:id="267" w:name="_GoBack"/>
      <w:bookmarkEnd w:id="267"/>
      <w:r w:rsidR="00047B60" w:rsidRPr="00E62F35">
        <w:rPr>
          <w:rFonts w:ascii="Times New Roman" w:hAnsi="Times New Roman" w:cs="Times New Roman"/>
          <w:sz w:val="24"/>
          <w:szCs w:val="24"/>
        </w:rPr>
        <w:t>he others.</w:t>
      </w:r>
    </w:p>
    <w:sectPr w:rsidR="00594FCA" w:rsidRPr="00E62F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David N. Dionisio" w:date="2013-10-07T21:09:00Z" w:initials="JD">
    <w:p w14:paraId="6D59C5E7" w14:textId="77777777" w:rsidR="00F03084" w:rsidRDefault="00F03084">
      <w:pPr>
        <w:pStyle w:val="CommentText"/>
      </w:pPr>
      <w:r>
        <w:rPr>
          <w:rStyle w:val="CommentReference"/>
        </w:rPr>
        <w:annotationRef/>
      </w:r>
      <w:r>
        <w:t>First time or otherwise, this is still a formal document.  Give it a proper title.</w:t>
      </w:r>
    </w:p>
  </w:comment>
  <w:comment w:id="1" w:author="John David N. Dionisio" w:date="2013-10-07T21:08:00Z" w:initials="JD">
    <w:p w14:paraId="280A2528" w14:textId="77777777" w:rsidR="00F03084" w:rsidRDefault="00F03084">
      <w:pPr>
        <w:pStyle w:val="CommentText"/>
      </w:pPr>
      <w:r>
        <w:rPr>
          <w:rStyle w:val="CommentReference"/>
        </w:rPr>
        <w:annotationRef/>
      </w:r>
      <w:r>
        <w:t>This needs rephrasing.</w:t>
      </w:r>
    </w:p>
  </w:comment>
  <w:comment w:id="5" w:author="John David N. Dionisio" w:date="2013-10-07T21:10:00Z" w:initials="JD">
    <w:p w14:paraId="28403B49" w14:textId="77777777" w:rsidR="00F03084" w:rsidRDefault="00F03084">
      <w:pPr>
        <w:pStyle w:val="CommentText"/>
      </w:pPr>
      <w:r>
        <w:rPr>
          <w:rStyle w:val="CommentReference"/>
        </w:rPr>
        <w:annotationRef/>
      </w:r>
      <w:r>
        <w:t>More rephrasing needed here.</w:t>
      </w:r>
    </w:p>
  </w:comment>
  <w:comment w:id="10" w:author="John David N. Dionisio" w:date="2013-10-07T21:11:00Z" w:initials="JD">
    <w:p w14:paraId="432F2B7F" w14:textId="77777777" w:rsidR="00F03084" w:rsidRDefault="00F03084">
      <w:pPr>
        <w:pStyle w:val="CommentText"/>
      </w:pPr>
      <w:r>
        <w:rPr>
          <w:rStyle w:val="CommentReference"/>
        </w:rPr>
        <w:annotationRef/>
      </w:r>
      <w:r>
        <w:t>Not the best overall, just the best in terms of usability.  There is a difference.</w:t>
      </w:r>
    </w:p>
  </w:comment>
  <w:comment w:id="11" w:author="John David N. Dionisio" w:date="2013-10-07T21:12:00Z" w:initials="JD">
    <w:p w14:paraId="03A48806" w14:textId="77777777" w:rsidR="00F03084" w:rsidRDefault="00F03084">
      <w:pPr>
        <w:pStyle w:val="CommentText"/>
      </w:pPr>
      <w:r>
        <w:rPr>
          <w:rStyle w:val="CommentReference"/>
        </w:rPr>
        <w:annotationRef/>
      </w:r>
      <w:r>
        <w:t xml:space="preserve">General comment (not specific to just this sentence): The future tense is not an appropriate choice for the usability report.  You are reporting on something that </w:t>
      </w:r>
      <w:r>
        <w:rPr>
          <w:i/>
        </w:rPr>
        <w:t>you have already done</w:t>
      </w:r>
      <w:r>
        <w:t>.  Thus, past tense is better.</w:t>
      </w:r>
    </w:p>
    <w:p w14:paraId="5A02FC56" w14:textId="77777777" w:rsidR="00F03084" w:rsidRDefault="00F03084">
      <w:pPr>
        <w:pStyle w:val="CommentText"/>
      </w:pPr>
    </w:p>
    <w:p w14:paraId="3F9744E3" w14:textId="77777777" w:rsidR="00F03084" w:rsidRPr="00670BB9" w:rsidRDefault="00F03084">
      <w:pPr>
        <w:pStyle w:val="CommentText"/>
      </w:pPr>
      <w:r>
        <w:t>If you want examples, look at the papers that I gave out in class.  Read them a bit to get a feel for the kind of voice that we are seeking.</w:t>
      </w:r>
    </w:p>
  </w:comment>
  <w:comment w:id="13" w:author="John David N. Dionisio" w:date="2013-10-07T21:14:00Z" w:initials="JD">
    <w:p w14:paraId="293A838B" w14:textId="77777777" w:rsidR="00F03084" w:rsidRPr="00670BB9" w:rsidRDefault="00F03084">
      <w:pPr>
        <w:pStyle w:val="CommentText"/>
      </w:pPr>
      <w:r>
        <w:rPr>
          <w:rStyle w:val="CommentReference"/>
        </w:rPr>
        <w:annotationRef/>
      </w:r>
      <w:r>
        <w:t xml:space="preserve">You stated in the introduction that you are measuring all five metrics.  I don’t see that here.  You are collecting a time and counting errors—that does </w:t>
      </w:r>
      <w:r>
        <w:rPr>
          <w:i/>
        </w:rPr>
        <w:t>not</w:t>
      </w:r>
      <w:r>
        <w:t xml:space="preserve"> constitute the five metrics.</w:t>
      </w:r>
    </w:p>
  </w:comment>
  <w:comment w:id="20" w:author="John David N. Dionisio" w:date="2013-10-07T21:15:00Z" w:initials="JD">
    <w:p w14:paraId="44D5457C" w14:textId="77777777" w:rsidR="00F03084" w:rsidRDefault="00F03084">
      <w:pPr>
        <w:pStyle w:val="CommentText"/>
      </w:pPr>
      <w:r>
        <w:rPr>
          <w:rStyle w:val="CommentReference"/>
        </w:rPr>
        <w:annotationRef/>
      </w:r>
      <w:r>
        <w:t>No, if the user comes in already knowing how to use/do something, learnability no longer applies.</w:t>
      </w:r>
    </w:p>
  </w:comment>
  <w:comment w:id="21" w:author="John David N. Dionisio" w:date="2013-10-07T21:15:00Z" w:initials="JD">
    <w:p w14:paraId="44D785A8" w14:textId="77777777" w:rsidR="00F03084" w:rsidRDefault="00F03084">
      <w:pPr>
        <w:pStyle w:val="CommentText"/>
      </w:pPr>
      <w:r>
        <w:rPr>
          <w:rStyle w:val="CommentReference"/>
        </w:rPr>
        <w:annotationRef/>
      </w:r>
      <w:r>
        <w:t>You did not measure anything here.  This does not count as reporting on the memorability metric.</w:t>
      </w:r>
    </w:p>
  </w:comment>
  <w:comment w:id="24" w:author="John David N. Dionisio" w:date="2013-10-07T21:16:00Z" w:initials="JD">
    <w:p w14:paraId="1B2F4F2E" w14:textId="77777777" w:rsidR="00F03084" w:rsidRDefault="00F03084">
      <w:pPr>
        <w:pStyle w:val="CommentText"/>
      </w:pPr>
      <w:r>
        <w:rPr>
          <w:rStyle w:val="CommentReference"/>
        </w:rPr>
        <w:annotationRef/>
      </w:r>
      <w:r>
        <w:t>How did you acquire this value?  (I can guess, but for the purposes of this report you should state it)</w:t>
      </w:r>
    </w:p>
  </w:comment>
  <w:comment w:id="25" w:author="John David N. Dionisio" w:date="2013-10-07T21:17:00Z" w:initials="JD">
    <w:p w14:paraId="34450D40" w14:textId="4B207949" w:rsidR="00F03084" w:rsidRPr="008445BA" w:rsidRDefault="00F03084">
      <w:pPr>
        <w:pStyle w:val="CommentText"/>
      </w:pPr>
      <w:ins w:id="30" w:author="John David N. Dionisio" w:date="2013-10-07T21:17:00Z">
        <w:r>
          <w:rPr>
            <w:rStyle w:val="CommentReference"/>
          </w:rPr>
          <w:annotationRef/>
        </w:r>
      </w:ins>
      <w:r>
        <w:t xml:space="preserve">OK, so learnability does apply here.  But don’t forget, </w:t>
      </w:r>
      <w:r>
        <w:rPr>
          <w:i/>
        </w:rPr>
        <w:t>this is a metric</w:t>
      </w:r>
      <w:r>
        <w:t>.  Learnability here is the time: 50 seconds.</w:t>
      </w:r>
    </w:p>
  </w:comment>
  <w:comment w:id="31" w:author="John David N. Dionisio" w:date="2013-10-07T21:18:00Z" w:initials="JD">
    <w:p w14:paraId="164A68A9" w14:textId="2684EC80" w:rsidR="00F03084" w:rsidRDefault="00F03084">
      <w:pPr>
        <w:pStyle w:val="CommentText"/>
      </w:pPr>
      <w:r>
        <w:rPr>
          <w:rStyle w:val="CommentReference"/>
        </w:rPr>
        <w:annotationRef/>
      </w:r>
      <w:r>
        <w:t>Again, no measurement, no metric.  I won’t repeat this comment anymore, but I suspect I will see this throughout the report.</w:t>
      </w:r>
    </w:p>
  </w:comment>
  <w:comment w:id="34" w:author="John David N. Dionisio" w:date="2013-10-07T21:19:00Z" w:initials="JD">
    <w:p w14:paraId="5471A2C5" w14:textId="7FF2AE75" w:rsidR="00F03084" w:rsidRDefault="00F03084">
      <w:pPr>
        <w:pStyle w:val="CommentText"/>
      </w:pPr>
      <w:r>
        <w:rPr>
          <w:rStyle w:val="CommentReference"/>
        </w:rPr>
        <w:annotationRef/>
      </w:r>
      <w:r>
        <w:t>There is an organizational problem going on here.  You are reporting the metrics; stick to them.  Commentary comes later.</w:t>
      </w:r>
    </w:p>
  </w:comment>
  <w:comment w:id="35" w:author="John David N. Dionisio" w:date="2013-10-07T21:20:00Z" w:initials="JD">
    <w:p w14:paraId="1C1BB56B" w14:textId="4B5B7F6A" w:rsidR="00F03084" w:rsidRDefault="00F03084">
      <w:pPr>
        <w:pStyle w:val="CommentText"/>
      </w:pPr>
      <w:r>
        <w:rPr>
          <w:rStyle w:val="CommentReference"/>
        </w:rPr>
        <w:annotationRef/>
      </w:r>
      <w:r>
        <w:t>At this point, only errors and satisfaction are reported as metrics (I interpret your error here as being = 1).  You have a single time: 5 minutes.  Which metric is that?</w:t>
      </w:r>
    </w:p>
  </w:comment>
  <w:comment w:id="40" w:author="John David N. Dionisio" w:date="2013-10-07T21:21:00Z" w:initials="JD">
    <w:p w14:paraId="1003A7DD" w14:textId="3C420409" w:rsidR="00F03084" w:rsidRPr="008445BA" w:rsidRDefault="00F03084">
      <w:pPr>
        <w:pStyle w:val="CommentText"/>
      </w:pPr>
      <w:r>
        <w:rPr>
          <w:rStyle w:val="CommentReference"/>
        </w:rPr>
        <w:annotationRef/>
      </w:r>
      <w:r>
        <w:t xml:space="preserve">In which case, this is </w:t>
      </w:r>
      <w:r>
        <w:rPr>
          <w:i/>
        </w:rPr>
        <w:t>learnability</w:t>
      </w:r>
      <w:r>
        <w:t>, not efficiency.  Based on what you stated, efficiency appears to be closer to 90 seconds.</w:t>
      </w:r>
    </w:p>
  </w:comment>
  <w:comment w:id="41" w:author="John David N. Dionisio" w:date="2013-10-07T21:21:00Z" w:initials="JD">
    <w:p w14:paraId="4BA1A8E8" w14:textId="209E5B3D" w:rsidR="00F03084" w:rsidRDefault="00F03084">
      <w:pPr>
        <w:pStyle w:val="CommentText"/>
      </w:pPr>
      <w:r>
        <w:rPr>
          <w:rStyle w:val="CommentReference"/>
        </w:rPr>
        <w:annotationRef/>
      </w:r>
      <w:r>
        <w:t>So, how many?</w:t>
      </w:r>
    </w:p>
  </w:comment>
  <w:comment w:id="45" w:author="John David N. Dionisio" w:date="2013-10-07T21:22:00Z" w:initials="JD">
    <w:p w14:paraId="22F23604" w14:textId="75E42C48" w:rsidR="00F03084" w:rsidRDefault="00F03084">
      <w:pPr>
        <w:pStyle w:val="CommentText"/>
      </w:pPr>
      <w:r>
        <w:rPr>
          <w:rStyle w:val="CommentReference"/>
        </w:rPr>
        <w:annotationRef/>
      </w:r>
      <w:r>
        <w:t>Yes, this is an important point.  How might your test accommodate the possibility that a user learns about multiple systems right away?</w:t>
      </w:r>
    </w:p>
  </w:comment>
  <w:comment w:id="50" w:author="John David N. Dionisio" w:date="2013-10-07T21:23:00Z" w:initials="JD">
    <w:p w14:paraId="3113103D" w14:textId="41F2AC0F" w:rsidR="00F03084" w:rsidRDefault="00F03084">
      <w:pPr>
        <w:pStyle w:val="CommentText"/>
      </w:pPr>
      <w:r>
        <w:rPr>
          <w:rStyle w:val="CommentReference"/>
        </w:rPr>
        <w:annotationRef/>
      </w:r>
      <w:r>
        <w:t>OK, I’m seeing enough of a pattern at this point that I won’t make the same comments every time.  But note, everything stated previously applies to every other participant/test result that you are reporting, more or less.</w:t>
      </w:r>
    </w:p>
  </w:comment>
  <w:comment w:id="51" w:author="John David N. Dionisio" w:date="2013-10-07T21:24:00Z" w:initials="JD">
    <w:p w14:paraId="034726C2" w14:textId="1FA3B389" w:rsidR="00F03084" w:rsidRDefault="00F03084">
      <w:pPr>
        <w:pStyle w:val="CommentText"/>
      </w:pPr>
      <w:r>
        <w:rPr>
          <w:rStyle w:val="CommentReference"/>
        </w:rPr>
        <w:annotationRef/>
      </w:r>
      <w:r>
        <w:t>Order of systems has changed here.  Any particular reason?</w:t>
      </w:r>
    </w:p>
  </w:comment>
  <w:comment w:id="65" w:author="John David N. Dionisio" w:date="2013-10-07T21:26:00Z" w:initials="JD">
    <w:p w14:paraId="2B07BC08" w14:textId="125978F9" w:rsidR="00F03084" w:rsidRPr="0064700B" w:rsidRDefault="00F03084">
      <w:pPr>
        <w:pStyle w:val="CommentText"/>
      </w:pPr>
      <w:r>
        <w:rPr>
          <w:rStyle w:val="CommentReference"/>
        </w:rPr>
        <w:annotationRef/>
      </w:r>
      <w:r>
        <w:t xml:space="preserve">These subjective descriptors ultimately convey little; remember you are working with </w:t>
      </w:r>
      <w:r>
        <w:rPr>
          <w:i/>
        </w:rPr>
        <w:t>metrics</w:t>
      </w:r>
      <w:r>
        <w:t>, so it is the numbers that matter.</w:t>
      </w:r>
    </w:p>
  </w:comment>
  <w:comment w:id="140" w:author="John David N. Dionisio" w:date="2013-10-07T21:34:00Z" w:initials="JD">
    <w:p w14:paraId="5BF4B5BE" w14:textId="05DD3768" w:rsidR="00F03084" w:rsidRDefault="00F03084">
      <w:pPr>
        <w:pStyle w:val="CommentText"/>
      </w:pPr>
      <w:r>
        <w:rPr>
          <w:rStyle w:val="CommentReference"/>
        </w:rPr>
        <w:annotationRef/>
      </w:r>
      <w:r>
        <w:t>Phew, this is getting pretty redundant.  You can collapse the past few pages into 1 or 2 tables and definitely fewer pages of writing.</w:t>
      </w:r>
    </w:p>
  </w:comment>
  <w:comment w:id="150" w:author="John David N. Dionisio" w:date="2013-10-07T21:36:00Z" w:initials="JD">
    <w:p w14:paraId="6CB8C906" w14:textId="3D42FD51" w:rsidR="00F03084" w:rsidRDefault="00F03084">
      <w:pPr>
        <w:pStyle w:val="CommentText"/>
      </w:pPr>
      <w:r>
        <w:rPr>
          <w:rStyle w:val="CommentReference"/>
        </w:rPr>
        <w:annotationRef/>
      </w:r>
      <w:r>
        <w:t>I can sense the fatigue here—there is a significant drop in detail now compared to the earlier pages.  This reflects the issues this report has with organization and presentation of information.</w:t>
      </w:r>
    </w:p>
  </w:comment>
  <w:comment w:id="159" w:author="John David N. Dionisio" w:date="2013-10-07T21:37:00Z" w:initials="JD">
    <w:p w14:paraId="41CAADAC" w14:textId="36D545B5" w:rsidR="00F03084" w:rsidRPr="00F03084" w:rsidRDefault="00F03084">
      <w:pPr>
        <w:pStyle w:val="CommentText"/>
      </w:pPr>
      <w:ins w:id="162" w:author="John David N. Dionisio" w:date="2013-10-07T21:36:00Z">
        <w:r>
          <w:rPr>
            <w:rStyle w:val="CommentReference"/>
          </w:rPr>
          <w:annotationRef/>
        </w:r>
      </w:ins>
      <w:r>
        <w:t xml:space="preserve">Now you are not even reporting </w:t>
      </w:r>
      <w:r>
        <w:rPr>
          <w:i/>
        </w:rPr>
        <w:t>what</w:t>
      </w:r>
      <w:r>
        <w:t xml:space="preserve"> the error was.  You must have been quite tired at this point.</w:t>
      </w:r>
    </w:p>
  </w:comment>
  <w:comment w:id="259" w:author="John David N. Dionisio" w:date="2013-10-07T21:45:00Z" w:initials="JD">
    <w:p w14:paraId="54D2D7BA" w14:textId="32CB4D7A" w:rsidR="00E30610" w:rsidRDefault="00E30610">
      <w:pPr>
        <w:pStyle w:val="CommentText"/>
      </w:pPr>
      <w:r>
        <w:rPr>
          <w:rStyle w:val="CommentReference"/>
        </w:rPr>
        <w:annotationRef/>
      </w:r>
      <w:r>
        <w:t>Yes, the time taken to accomplish this is learnability.</w:t>
      </w:r>
    </w:p>
  </w:comment>
  <w:comment w:id="262" w:author="John David N. Dionisio" w:date="2013-10-07T21:46:00Z" w:initials="JD">
    <w:p w14:paraId="01DF43D5" w14:textId="6D89247C" w:rsidR="00E30610" w:rsidRDefault="00E30610">
      <w:pPr>
        <w:pStyle w:val="CommentText"/>
      </w:pPr>
      <w:r>
        <w:rPr>
          <w:rStyle w:val="CommentReference"/>
        </w:rPr>
        <w:annotationRef/>
      </w:r>
      <w:r>
        <w:t>“Probably?”  “Maybe?”  Not good enough.  You gathered data—use it to draw a conclusion.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Arial"/>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664F"/>
    <w:multiLevelType w:val="hybridMultilevel"/>
    <w:tmpl w:val="6FB8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3868"/>
    <w:multiLevelType w:val="hybridMultilevel"/>
    <w:tmpl w:val="70F4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D6DDC"/>
    <w:multiLevelType w:val="hybridMultilevel"/>
    <w:tmpl w:val="CB48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6741B"/>
    <w:multiLevelType w:val="hybridMultilevel"/>
    <w:tmpl w:val="1EF2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62DE5"/>
    <w:multiLevelType w:val="hybridMultilevel"/>
    <w:tmpl w:val="6BF047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452DA"/>
    <w:multiLevelType w:val="hybridMultilevel"/>
    <w:tmpl w:val="7F76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339CD"/>
    <w:multiLevelType w:val="hybridMultilevel"/>
    <w:tmpl w:val="74A8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641EC"/>
    <w:multiLevelType w:val="hybridMultilevel"/>
    <w:tmpl w:val="909C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571B5"/>
    <w:multiLevelType w:val="hybridMultilevel"/>
    <w:tmpl w:val="E1CA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304BA"/>
    <w:multiLevelType w:val="hybridMultilevel"/>
    <w:tmpl w:val="0324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737135"/>
    <w:multiLevelType w:val="hybridMultilevel"/>
    <w:tmpl w:val="A82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21D77"/>
    <w:multiLevelType w:val="hybridMultilevel"/>
    <w:tmpl w:val="3FCE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9"/>
  </w:num>
  <w:num w:numId="6">
    <w:abstractNumId w:val="11"/>
  </w:num>
  <w:num w:numId="7">
    <w:abstractNumId w:val="0"/>
  </w:num>
  <w:num w:numId="8">
    <w:abstractNumId w:val="6"/>
  </w:num>
  <w:num w:numId="9">
    <w:abstractNumId w:val="8"/>
  </w:num>
  <w:num w:numId="10">
    <w:abstractNumId w:val="1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A85"/>
    <w:rsid w:val="000052DA"/>
    <w:rsid w:val="000467F1"/>
    <w:rsid w:val="00047B60"/>
    <w:rsid w:val="00074C13"/>
    <w:rsid w:val="000B0236"/>
    <w:rsid w:val="00130575"/>
    <w:rsid w:val="00152770"/>
    <w:rsid w:val="001820BE"/>
    <w:rsid w:val="00194F71"/>
    <w:rsid w:val="001A0411"/>
    <w:rsid w:val="001A727C"/>
    <w:rsid w:val="001E2A55"/>
    <w:rsid w:val="001E5C06"/>
    <w:rsid w:val="002064AC"/>
    <w:rsid w:val="00224E49"/>
    <w:rsid w:val="00227918"/>
    <w:rsid w:val="00232426"/>
    <w:rsid w:val="00284588"/>
    <w:rsid w:val="002A7969"/>
    <w:rsid w:val="002B208C"/>
    <w:rsid w:val="002B39B0"/>
    <w:rsid w:val="003016CA"/>
    <w:rsid w:val="00326AA0"/>
    <w:rsid w:val="0035237F"/>
    <w:rsid w:val="003F2A06"/>
    <w:rsid w:val="003F62E9"/>
    <w:rsid w:val="004111E8"/>
    <w:rsid w:val="00461B97"/>
    <w:rsid w:val="00485975"/>
    <w:rsid w:val="004D0A92"/>
    <w:rsid w:val="00511EA6"/>
    <w:rsid w:val="005563CF"/>
    <w:rsid w:val="00594FCA"/>
    <w:rsid w:val="005B0522"/>
    <w:rsid w:val="005C3A25"/>
    <w:rsid w:val="00615718"/>
    <w:rsid w:val="00615C80"/>
    <w:rsid w:val="006208CD"/>
    <w:rsid w:val="00642A08"/>
    <w:rsid w:val="00643909"/>
    <w:rsid w:val="0064700B"/>
    <w:rsid w:val="00650829"/>
    <w:rsid w:val="00670BB9"/>
    <w:rsid w:val="0069287B"/>
    <w:rsid w:val="006A7DFF"/>
    <w:rsid w:val="007646FA"/>
    <w:rsid w:val="007A45F9"/>
    <w:rsid w:val="007B5F26"/>
    <w:rsid w:val="007D1C64"/>
    <w:rsid w:val="007F6A23"/>
    <w:rsid w:val="00824981"/>
    <w:rsid w:val="00836F1B"/>
    <w:rsid w:val="00841D42"/>
    <w:rsid w:val="0084249E"/>
    <w:rsid w:val="0084382A"/>
    <w:rsid w:val="008445BA"/>
    <w:rsid w:val="008469EC"/>
    <w:rsid w:val="008504E8"/>
    <w:rsid w:val="00887BEC"/>
    <w:rsid w:val="0089667E"/>
    <w:rsid w:val="008A32E5"/>
    <w:rsid w:val="008E5585"/>
    <w:rsid w:val="00914B1B"/>
    <w:rsid w:val="009A5310"/>
    <w:rsid w:val="00A230B2"/>
    <w:rsid w:val="00A24097"/>
    <w:rsid w:val="00A40707"/>
    <w:rsid w:val="00A40A85"/>
    <w:rsid w:val="00A77CF9"/>
    <w:rsid w:val="00A864C1"/>
    <w:rsid w:val="00AA61C3"/>
    <w:rsid w:val="00AC52C2"/>
    <w:rsid w:val="00AD7F60"/>
    <w:rsid w:val="00B40B3B"/>
    <w:rsid w:val="00B46CFE"/>
    <w:rsid w:val="00B46EFD"/>
    <w:rsid w:val="00B5660F"/>
    <w:rsid w:val="00B81FB5"/>
    <w:rsid w:val="00B870C5"/>
    <w:rsid w:val="00BE4E2A"/>
    <w:rsid w:val="00C42119"/>
    <w:rsid w:val="00C9302C"/>
    <w:rsid w:val="00CA104E"/>
    <w:rsid w:val="00D151F4"/>
    <w:rsid w:val="00D706FB"/>
    <w:rsid w:val="00D728EB"/>
    <w:rsid w:val="00D77ADB"/>
    <w:rsid w:val="00D834B9"/>
    <w:rsid w:val="00DB5DDF"/>
    <w:rsid w:val="00E038F4"/>
    <w:rsid w:val="00E04A9F"/>
    <w:rsid w:val="00E30610"/>
    <w:rsid w:val="00E34005"/>
    <w:rsid w:val="00E60472"/>
    <w:rsid w:val="00E62F35"/>
    <w:rsid w:val="00EA5BC5"/>
    <w:rsid w:val="00EB0F9A"/>
    <w:rsid w:val="00ED544B"/>
    <w:rsid w:val="00F03084"/>
    <w:rsid w:val="00F45FCE"/>
    <w:rsid w:val="00F65026"/>
    <w:rsid w:val="00F709B8"/>
    <w:rsid w:val="00F7107C"/>
    <w:rsid w:val="00F94921"/>
    <w:rsid w:val="00FA3127"/>
    <w:rsid w:val="00FF5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8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A85"/>
    <w:pPr>
      <w:spacing w:after="0" w:line="240" w:lineRule="auto"/>
    </w:pPr>
  </w:style>
  <w:style w:type="character" w:styleId="CommentReference">
    <w:name w:val="annotation reference"/>
    <w:basedOn w:val="DefaultParagraphFont"/>
    <w:uiPriority w:val="99"/>
    <w:semiHidden/>
    <w:unhideWhenUsed/>
    <w:rsid w:val="00670BB9"/>
    <w:rPr>
      <w:sz w:val="18"/>
      <w:szCs w:val="18"/>
    </w:rPr>
  </w:style>
  <w:style w:type="paragraph" w:styleId="CommentText">
    <w:name w:val="annotation text"/>
    <w:basedOn w:val="Normal"/>
    <w:link w:val="CommentTextChar"/>
    <w:uiPriority w:val="99"/>
    <w:semiHidden/>
    <w:unhideWhenUsed/>
    <w:rsid w:val="00670BB9"/>
    <w:pPr>
      <w:spacing w:line="240" w:lineRule="auto"/>
    </w:pPr>
    <w:rPr>
      <w:sz w:val="24"/>
      <w:szCs w:val="24"/>
    </w:rPr>
  </w:style>
  <w:style w:type="character" w:customStyle="1" w:styleId="CommentTextChar">
    <w:name w:val="Comment Text Char"/>
    <w:basedOn w:val="DefaultParagraphFont"/>
    <w:link w:val="CommentText"/>
    <w:uiPriority w:val="99"/>
    <w:semiHidden/>
    <w:rsid w:val="00670BB9"/>
    <w:rPr>
      <w:sz w:val="24"/>
      <w:szCs w:val="24"/>
    </w:rPr>
  </w:style>
  <w:style w:type="paragraph" w:styleId="CommentSubject">
    <w:name w:val="annotation subject"/>
    <w:basedOn w:val="CommentText"/>
    <w:next w:val="CommentText"/>
    <w:link w:val="CommentSubjectChar"/>
    <w:uiPriority w:val="99"/>
    <w:semiHidden/>
    <w:unhideWhenUsed/>
    <w:rsid w:val="00670BB9"/>
    <w:rPr>
      <w:b/>
      <w:bCs/>
      <w:sz w:val="20"/>
      <w:szCs w:val="20"/>
    </w:rPr>
  </w:style>
  <w:style w:type="character" w:customStyle="1" w:styleId="CommentSubjectChar">
    <w:name w:val="Comment Subject Char"/>
    <w:basedOn w:val="CommentTextChar"/>
    <w:link w:val="CommentSubject"/>
    <w:uiPriority w:val="99"/>
    <w:semiHidden/>
    <w:rsid w:val="00670BB9"/>
    <w:rPr>
      <w:b/>
      <w:bCs/>
      <w:sz w:val="20"/>
      <w:szCs w:val="20"/>
    </w:rPr>
  </w:style>
  <w:style w:type="paragraph" w:styleId="BalloonText">
    <w:name w:val="Balloon Text"/>
    <w:basedOn w:val="Normal"/>
    <w:link w:val="BalloonTextChar"/>
    <w:uiPriority w:val="99"/>
    <w:semiHidden/>
    <w:unhideWhenUsed/>
    <w:rsid w:val="00670B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B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A85"/>
    <w:pPr>
      <w:spacing w:after="0" w:line="240" w:lineRule="auto"/>
    </w:pPr>
  </w:style>
  <w:style w:type="character" w:styleId="CommentReference">
    <w:name w:val="annotation reference"/>
    <w:basedOn w:val="DefaultParagraphFont"/>
    <w:uiPriority w:val="99"/>
    <w:semiHidden/>
    <w:unhideWhenUsed/>
    <w:rsid w:val="00670BB9"/>
    <w:rPr>
      <w:sz w:val="18"/>
      <w:szCs w:val="18"/>
    </w:rPr>
  </w:style>
  <w:style w:type="paragraph" w:styleId="CommentText">
    <w:name w:val="annotation text"/>
    <w:basedOn w:val="Normal"/>
    <w:link w:val="CommentTextChar"/>
    <w:uiPriority w:val="99"/>
    <w:semiHidden/>
    <w:unhideWhenUsed/>
    <w:rsid w:val="00670BB9"/>
    <w:pPr>
      <w:spacing w:line="240" w:lineRule="auto"/>
    </w:pPr>
    <w:rPr>
      <w:sz w:val="24"/>
      <w:szCs w:val="24"/>
    </w:rPr>
  </w:style>
  <w:style w:type="character" w:customStyle="1" w:styleId="CommentTextChar">
    <w:name w:val="Comment Text Char"/>
    <w:basedOn w:val="DefaultParagraphFont"/>
    <w:link w:val="CommentText"/>
    <w:uiPriority w:val="99"/>
    <w:semiHidden/>
    <w:rsid w:val="00670BB9"/>
    <w:rPr>
      <w:sz w:val="24"/>
      <w:szCs w:val="24"/>
    </w:rPr>
  </w:style>
  <w:style w:type="paragraph" w:styleId="CommentSubject">
    <w:name w:val="annotation subject"/>
    <w:basedOn w:val="CommentText"/>
    <w:next w:val="CommentText"/>
    <w:link w:val="CommentSubjectChar"/>
    <w:uiPriority w:val="99"/>
    <w:semiHidden/>
    <w:unhideWhenUsed/>
    <w:rsid w:val="00670BB9"/>
    <w:rPr>
      <w:b/>
      <w:bCs/>
      <w:sz w:val="20"/>
      <w:szCs w:val="20"/>
    </w:rPr>
  </w:style>
  <w:style w:type="character" w:customStyle="1" w:styleId="CommentSubjectChar">
    <w:name w:val="Comment Subject Char"/>
    <w:basedOn w:val="CommentTextChar"/>
    <w:link w:val="CommentSubject"/>
    <w:uiPriority w:val="99"/>
    <w:semiHidden/>
    <w:rsid w:val="00670BB9"/>
    <w:rPr>
      <w:b/>
      <w:bCs/>
      <w:sz w:val="20"/>
      <w:szCs w:val="20"/>
    </w:rPr>
  </w:style>
  <w:style w:type="paragraph" w:styleId="BalloonText">
    <w:name w:val="Balloon Text"/>
    <w:basedOn w:val="Normal"/>
    <w:link w:val="BalloonTextChar"/>
    <w:uiPriority w:val="99"/>
    <w:semiHidden/>
    <w:unhideWhenUsed/>
    <w:rsid w:val="00670B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B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4E512-025E-7C43-B6C4-59CA399A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18</Pages>
  <Words>4393</Words>
  <Characters>25044</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John David N. Dionisio</cp:lastModifiedBy>
  <cp:revision>60</cp:revision>
  <dcterms:created xsi:type="dcterms:W3CDTF">2013-09-26T18:04:00Z</dcterms:created>
  <dcterms:modified xsi:type="dcterms:W3CDTF">2013-10-08T04:46:00Z</dcterms:modified>
</cp:coreProperties>
</file>